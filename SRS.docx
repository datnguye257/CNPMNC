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F17EB6" w:rsidRDefault="00841597" w14:paraId="174933A7" w14:textId="4198D867"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hidden="0" allowOverlap="1" wp14:anchorId="3B628624" wp14:editId="50E99092">
                <wp:simplePos x="0" y="0"/>
                <wp:positionH relativeFrom="page">
                  <wp:posOffset>227965</wp:posOffset>
                </wp:positionH>
                <wp:positionV relativeFrom="page">
                  <wp:posOffset>527685</wp:posOffset>
                </wp:positionV>
                <wp:extent cx="7324725" cy="1019175"/>
                <wp:effectExtent l="0" t="0" r="0" b="9525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4725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17EB6" w:rsidRDefault="00996F70" w14:paraId="64390224" w14:textId="77777777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i/>
                                <w:color w:val="1F497D"/>
                              </w:rPr>
                              <w:t>Prepared for</w:t>
                            </w:r>
                          </w:p>
                          <w:p w:rsidR="00F17EB6" w:rsidRDefault="007F75C5" w14:paraId="7A1410AB" w14:textId="77777777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color w:val="595959"/>
                                <w:sz w:val="20"/>
                              </w:rPr>
                              <w:t>Đ&amp;L Project</w:t>
                            </w:r>
                          </w:p>
                          <w:p w:rsidR="00F17EB6" w:rsidRDefault="00996F70" w14:paraId="6ED0580B" w14:textId="77777777">
                            <w:pPr>
                              <w:spacing w:line="36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1F497D"/>
                              </w:rPr>
                              <w:t>Version 0.7.0</w:t>
                            </w:r>
                          </w:p>
                        </w:txbxContent>
                      </wps:txbx>
                      <wps:bodyPr spcFirstLastPara="1" wrap="square" lIns="1600200" tIns="0" rIns="68580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style="position:absolute;left:0;text-align:left;margin-left:17.95pt;margin-top:41.55pt;width:576.75pt;height:80.25pt;z-index:25165824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spid="_x0000_s1026" filled="f" stroked="f" w14:anchorId="3B628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">
                <v:textbox inset="126pt,0,54pt,0">
                  <w:txbxContent>
                    <w:p w:rsidR="00F17EB6" w:rsidRDefault="00996F70" w14:paraId="64390224" w14:textId="77777777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i/>
                          <w:color w:val="1F497D"/>
                        </w:rPr>
                        <w:t>Prepared for</w:t>
                      </w:r>
                    </w:p>
                    <w:p w:rsidR="00F17EB6" w:rsidRDefault="007F75C5" w14:paraId="7A1410AB" w14:textId="77777777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color w:val="595959"/>
                          <w:sz w:val="20"/>
                        </w:rPr>
                        <w:t>Đ&amp;L Project</w:t>
                      </w:r>
                    </w:p>
                    <w:p w:rsidR="00F17EB6" w:rsidRDefault="00996F70" w14:paraId="6ED0580B" w14:textId="77777777">
                      <w:pPr>
                        <w:spacing w:line="360" w:lineRule="auto"/>
                        <w:jc w:val="right"/>
                        <w:textDirection w:val="btLr"/>
                      </w:pPr>
                      <w:r>
                        <w:rPr>
                          <w:b/>
                          <w:color w:val="1F497D"/>
                        </w:rPr>
                        <w:t>Version 0.7.0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:rsidR="00F17EB6" w:rsidRDefault="004D3AC6" w14:paraId="6E4F57FF" w14:textId="1FB2D112">
      <w:pPr>
        <w:spacing w:after="0"/>
      </w:pPr>
      <w:r>
        <w:rPr>
          <w:noProof/>
        </w:rPr>
        <mc:AlternateContent xmlns:mc="http://schemas.openxmlformats.org/markup-compatibility/2006">
          <mc:Choice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42" behindDoc="0" locked="0" layoutInCell="1" allowOverlap="1" wp14:anchorId="31762637" wp14:editId="1A2D3646">
                <wp:simplePos x="0" y="0"/>
                <wp:positionH relativeFrom="column">
                  <wp:posOffset>-344170</wp:posOffset>
                </wp:positionH>
                <wp:positionV relativeFrom="paragraph">
                  <wp:posOffset>438785</wp:posOffset>
                </wp:positionV>
                <wp:extent cx="7020560" cy="3181985"/>
                <wp:effectExtent l="0" t="0" r="0" b="18415"/>
                <wp:wrapNone/>
                <wp:docPr id="444230931" name="Rectangle 44423093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020560" cy="3181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xmlns:w14="http://schemas.microsoft.com/office/word/2010/wordml" w:rsidR="004D3AC6" w:rsidP="004D3AC6" w:rsidRDefault="004D3AC6" w14:paraId="6A962BEF" w14:textId="01483962">
                            <w:pPr>
                              <w:spacing w:line="258" w:lineRule="auto"/>
                              <w:jc w:val="right"/>
                              <w:textDirection w:val="btLr"/>
                              <w:rPr>
                                <w:b/>
                                <w:smallCaps/>
                                <w:color w:val="4472C4"/>
                                <w:sz w:val="64"/>
                              </w:rPr>
                            </w:pPr>
                            <w:r>
                              <w:rPr>
                                <w:b/>
                                <w:smallCaps/>
                                <w:color w:val="4472C4"/>
                                <w:sz w:val="64"/>
                              </w:rPr>
                              <w:t>A FASHION DRESS SHOP WEBSITE</w:t>
                            </w:r>
                          </w:p>
                          <w:p xmlns:w14="http://schemas.microsoft.com/office/word/2010/wordml" w:rsidR="004D3AC6" w:rsidP="004D3AC6" w:rsidRDefault="004D3AC6" w14:paraId="1E206F34" w14:textId="77777777">
                            <w:pPr>
                              <w:spacing w:line="258" w:lineRule="auto"/>
                              <w:jc w:val="right"/>
                              <w:textDirection w:val="btLr"/>
                              <w:rPr>
                                <w:b/>
                                <w:smallCaps/>
                                <w:color w:val="4472C4"/>
                                <w:sz w:val="64"/>
                              </w:rPr>
                            </w:pPr>
                          </w:p>
                          <w:p xmlns:w14="http://schemas.microsoft.com/office/word/2010/wordml" w:rsidR="004D3AC6" w:rsidP="004D3AC6" w:rsidRDefault="004D3AC6" w14:paraId="5D56EFA3" w14:textId="77777777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xmlns:w14="http://schemas.microsoft.com/office/word/2010/wordml" w:rsidR="004D3AC6" w:rsidP="004D3AC6" w:rsidRDefault="004D3AC6" w14:paraId="6B342092" w14:textId="77777777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xmlns:w="http://schemas.openxmlformats.org/wordprocessingml/2006/main">
              <v:rect xmlns:w14="http://schemas.microsoft.com/office/word/2010/wordml" xmlns:o="urn:schemas-microsoft-com:office:office" xmlns:v="urn:schemas-microsoft-com:vml" id="Rectangle 444230931" style="position:absolute;left:0;text-align:left;margin-left:-27.1pt;margin-top:34.55pt;width:552.8pt;height:250.5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spid="_x0000_s1027" filled="f" stroked="f" w14:anchorId="31762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">
                <v:textbox inset="126pt,0,54pt,0">
                  <w:txbxContent>
                    <w:p w:rsidR="004D3AC6" w:rsidP="004D3AC6" w:rsidRDefault="004D3AC6" w14:paraId="6A962BEF" w14:textId="01483962">
                      <w:pPr>
                        <w:spacing w:line="258" w:lineRule="auto"/>
                        <w:jc w:val="right"/>
                        <w:textDirection w:val="btLr"/>
                        <w:rPr>
                          <w:b/>
                          <w:smallCaps/>
                          <w:color w:val="4472C4"/>
                          <w:sz w:val="64"/>
                        </w:rPr>
                      </w:pPr>
                      <w:r>
                        <w:rPr>
                          <w:b/>
                          <w:smallCaps/>
                          <w:color w:val="4472C4"/>
                          <w:sz w:val="64"/>
                        </w:rPr>
                        <w:t>A FASHION DRESS SHOP WEBSITE</w:t>
                      </w:r>
                    </w:p>
                    <w:p w:rsidR="004D3AC6" w:rsidP="004D3AC6" w:rsidRDefault="004D3AC6" w14:paraId="1E206F34" w14:textId="77777777">
                      <w:pPr>
                        <w:spacing w:line="258" w:lineRule="auto"/>
                        <w:jc w:val="right"/>
                        <w:textDirection w:val="btLr"/>
                        <w:rPr>
                          <w:b/>
                          <w:smallCaps/>
                          <w:color w:val="4472C4"/>
                          <w:sz w:val="64"/>
                        </w:rPr>
                      </w:pPr>
                    </w:p>
                    <w:p w:rsidR="004D3AC6" w:rsidP="004D3AC6" w:rsidRDefault="004D3AC6" w14:paraId="5D56EFA3" w14:textId="77777777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:rsidR="004D3AC6" w:rsidP="004D3AC6" w:rsidRDefault="004D3AC6" w14:paraId="6B342092" w14:textId="77777777">
                      <w:pPr>
                        <w:spacing w:line="258" w:lineRule="auto"/>
                        <w:jc w:val="righ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F4D513E" wp14:editId="65C2EDD1">
                <wp:simplePos x="0" y="0"/>
                <wp:positionH relativeFrom="page">
                  <wp:posOffset>299085</wp:posOffset>
                </wp:positionH>
                <wp:positionV relativeFrom="page">
                  <wp:posOffset>9168130</wp:posOffset>
                </wp:positionV>
                <wp:extent cx="7324725" cy="923925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4725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17EB6" w:rsidRDefault="007F75C5" w14:paraId="5B2E4373" w14:textId="1F613F33">
                            <w:pPr>
                              <w:spacing w:after="0" w:line="240" w:lineRule="auto"/>
                              <w:ind w:firstLine="0"/>
                              <w:jc w:val="right"/>
                              <w:textDirection w:val="btLr"/>
                              <w:rPr>
                                <w:rFonts w:ascii="Calibri" w:hAnsi="Calibri" w:eastAsia="Calibri" w:cs="Calibri"/>
                                <w:color w:val="595959"/>
                                <w:sz w:val="28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color w:val="595959"/>
                                <w:sz w:val="28"/>
                              </w:rPr>
                              <w:t>Quoc Dat Nguyen</w:t>
                            </w:r>
                          </w:p>
                          <w:p w:rsidR="007F75C5" w:rsidRDefault="007F75C5" w14:paraId="68A8CCA7" w14:textId="3A87DEBB">
                            <w:pPr>
                              <w:spacing w:after="0" w:line="240" w:lineRule="auto"/>
                              <w:ind w:firstLine="0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color w:val="595959"/>
                                <w:sz w:val="28"/>
                              </w:rPr>
                              <w:t>Tung Lam Nguyen Huu</w:t>
                            </w:r>
                          </w:p>
                          <w:p w:rsidR="00F17EB6" w:rsidRDefault="00996F70" w14:paraId="18DE6D7B" w14:textId="77777777">
                            <w:pPr>
                              <w:spacing w:after="0" w:line="240" w:lineRule="auto"/>
                              <w:ind w:firstLine="0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color w:val="595959"/>
                                <w:sz w:val="18"/>
                              </w:rPr>
                              <w:t>[Email address]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style="position:absolute;left:0;text-align:left;margin-left:23.55pt;margin-top:721.9pt;width:576.75pt;height:72.7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spid="_x0000_s1028" filled="f" stroked="f" w14:anchorId="0F4D513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">
                <v:textbox inset="126pt,0,54pt,0">
                  <w:txbxContent>
                    <w:p w:rsidR="00F17EB6" w:rsidRDefault="007F75C5" w14:paraId="5B2E4373" w14:textId="1F613F33">
                      <w:pPr>
                        <w:spacing w:after="0" w:line="240" w:lineRule="auto"/>
                        <w:ind w:firstLine="0"/>
                        <w:jc w:val="right"/>
                        <w:textDirection w:val="btLr"/>
                        <w:rPr>
                          <w:rFonts w:ascii="Calibri" w:hAnsi="Calibri" w:eastAsia="Calibri" w:cs="Calibri"/>
                          <w:color w:val="595959"/>
                          <w:sz w:val="28"/>
                        </w:rPr>
                      </w:pPr>
                      <w:r>
                        <w:rPr>
                          <w:rFonts w:ascii="Calibri" w:hAnsi="Calibri" w:eastAsia="Calibri" w:cs="Calibri"/>
                          <w:color w:val="595959"/>
                          <w:sz w:val="28"/>
                        </w:rPr>
                        <w:t>Quoc Dat Nguyen</w:t>
                      </w:r>
                    </w:p>
                    <w:p w:rsidR="007F75C5" w:rsidRDefault="007F75C5" w14:paraId="68A8CCA7" w14:textId="3A87DEBB">
                      <w:pPr>
                        <w:spacing w:after="0" w:line="240" w:lineRule="auto"/>
                        <w:ind w:firstLine="0"/>
                        <w:jc w:val="right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color w:val="595959"/>
                          <w:sz w:val="28"/>
                        </w:rPr>
                        <w:t>Tung Lam Nguyen Huu</w:t>
                      </w:r>
                    </w:p>
                    <w:p w:rsidR="00F17EB6" w:rsidRDefault="00996F70" w14:paraId="18DE6D7B" w14:textId="77777777">
                      <w:pPr>
                        <w:spacing w:after="0" w:line="240" w:lineRule="auto"/>
                        <w:ind w:firstLine="0"/>
                        <w:jc w:val="right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color w:val="595959"/>
                          <w:sz w:val="18"/>
                        </w:rPr>
                        <w:t>[Email address]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7F75C5">
        <w:br w:type="page"/>
      </w:r>
    </w:p>
    <w:p w:rsidR="00F17EB6" w:rsidRDefault="00996F70" w14:paraId="74EFB2AA" w14:textId="77777777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0"/>
        <w:rPr>
          <w:b/>
          <w:color w:val="4F81BD"/>
          <w:sz w:val="32"/>
          <w:szCs w:val="32"/>
        </w:rPr>
      </w:pPr>
      <w:r>
        <w:rPr>
          <w:b/>
          <w:color w:val="365F91"/>
          <w:sz w:val="32"/>
          <w:szCs w:val="32"/>
        </w:rPr>
        <w:lastRenderedPageBreak/>
        <w:t>Revision and Signoff Sheet</w:t>
      </w:r>
    </w:p>
    <w:p w:rsidR="00F17EB6" w:rsidRDefault="00996F70" w14:paraId="2AA62CA7" w14:textId="77777777">
      <w:pPr>
        <w:pBdr>
          <w:top w:val="nil"/>
          <w:left w:val="nil"/>
          <w:bottom w:val="nil"/>
          <w:right w:val="nil"/>
          <w:between w:val="nil"/>
        </w:pBdr>
        <w:spacing w:before="240" w:after="120" w:line="276" w:lineRule="auto"/>
        <w:ind w:firstLine="0"/>
        <w:rPr>
          <w:b/>
          <w:color w:val="365F91"/>
          <w:sz w:val="28"/>
          <w:szCs w:val="28"/>
        </w:rPr>
      </w:pPr>
      <w:r>
        <w:rPr>
          <w:b/>
          <w:color w:val="365F91"/>
          <w:sz w:val="28"/>
          <w:szCs w:val="28"/>
        </w:rPr>
        <w:t>Change Record</w:t>
      </w:r>
    </w:p>
    <w:tbl>
      <w:tblPr>
        <w:tblW w:w="9459" w:type="dxa"/>
        <w:tblInd w:w="378" w:type="dxa"/>
        <w:tblBorders>
          <w:top w:val="single" w:color="548DD4" w:sz="4" w:space="0"/>
          <w:left w:val="single" w:color="548DD4" w:sz="4" w:space="0"/>
          <w:bottom w:val="single" w:color="548DD4" w:sz="4" w:space="0"/>
          <w:right w:val="single" w:color="548DD4" w:sz="4" w:space="0"/>
          <w:insideH w:val="single" w:color="548DD4" w:sz="4" w:space="0"/>
          <w:insideV w:val="single" w:color="548DD4" w:sz="4" w:space="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2594"/>
        <w:gridCol w:w="1258"/>
        <w:gridCol w:w="3987"/>
        <w:gridCol w:w="1620"/>
      </w:tblGrid>
      <w:tr w:rsidR="00F17EB6" w14:paraId="17BF1044" w14:textId="77777777">
        <w:trPr>
          <w:trHeight w:val="255"/>
        </w:trPr>
        <w:tc>
          <w:tcPr>
            <w:tcW w:w="2594" w:type="dxa"/>
            <w:shd w:val="clear" w:color="auto" w:fill="4F81BD"/>
            <w:tcMar>
              <w:top w:w="29" w:type="dxa"/>
              <w:bottom w:w="29" w:type="dxa"/>
            </w:tcMar>
          </w:tcPr>
          <w:p w:rsidR="00F17EB6" w:rsidRDefault="00996F70" w14:paraId="440BD71D" w14:textId="77777777">
            <w:pPr>
              <w:spacing w:line="240" w:lineRule="auto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Author</w:t>
            </w:r>
          </w:p>
        </w:tc>
        <w:tc>
          <w:tcPr>
            <w:tcW w:w="1258" w:type="dxa"/>
            <w:shd w:val="clear" w:color="auto" w:fill="4F81BD"/>
          </w:tcPr>
          <w:p w:rsidR="00F17EB6" w:rsidRDefault="00996F70" w14:paraId="15484236" w14:textId="77777777">
            <w:pPr>
              <w:spacing w:line="240" w:lineRule="auto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Version</w:t>
            </w:r>
          </w:p>
        </w:tc>
        <w:tc>
          <w:tcPr>
            <w:tcW w:w="3987" w:type="dxa"/>
            <w:shd w:val="clear" w:color="auto" w:fill="4F81BD"/>
          </w:tcPr>
          <w:p w:rsidR="00F17EB6" w:rsidRDefault="00996F70" w14:paraId="1020E0D2" w14:textId="77777777">
            <w:pPr>
              <w:spacing w:line="240" w:lineRule="auto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Change reference</w:t>
            </w:r>
          </w:p>
        </w:tc>
        <w:tc>
          <w:tcPr>
            <w:tcW w:w="1620" w:type="dxa"/>
            <w:shd w:val="clear" w:color="auto" w:fill="4F81BD"/>
          </w:tcPr>
          <w:p w:rsidR="00F17EB6" w:rsidRDefault="00996F70" w14:paraId="585D8B8A" w14:textId="77777777">
            <w:pPr>
              <w:spacing w:line="240" w:lineRule="auto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Date</w:t>
            </w:r>
          </w:p>
        </w:tc>
      </w:tr>
      <w:tr w:rsidR="00F17EB6" w14:paraId="2A1AADED" w14:textId="77777777">
        <w:trPr>
          <w:trHeight w:val="255"/>
        </w:trPr>
        <w:tc>
          <w:tcPr>
            <w:tcW w:w="2594" w:type="dxa"/>
            <w:tcMar>
              <w:top w:w="29" w:type="dxa"/>
              <w:bottom w:w="29" w:type="dxa"/>
            </w:tcMar>
          </w:tcPr>
          <w:p w:rsidR="00F17EB6" w:rsidRDefault="002869D3" w14:paraId="17DFC018" w14:textId="54A563E5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Nguyễn Hữu Tùng Lâm </w:t>
            </w:r>
          </w:p>
        </w:tc>
        <w:tc>
          <w:tcPr>
            <w:tcW w:w="1258" w:type="dxa"/>
          </w:tcPr>
          <w:p w:rsidR="00F17EB6" w:rsidRDefault="00996F70" w14:paraId="7DD925D1" w14:textId="7777777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0.5.0</w:t>
            </w:r>
          </w:p>
        </w:tc>
        <w:tc>
          <w:tcPr>
            <w:tcW w:w="3987" w:type="dxa"/>
          </w:tcPr>
          <w:p w:rsidR="00F17EB6" w:rsidRDefault="00996F70" w14:paraId="0E8CBF9C" w14:textId="7777777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Complete </w:t>
            </w:r>
            <w:r>
              <w:rPr>
                <w:color w:val="000000"/>
              </w:rPr>
              <w:t>requirement direction</w:t>
            </w:r>
          </w:p>
        </w:tc>
        <w:tc>
          <w:tcPr>
            <w:tcW w:w="1620" w:type="dxa"/>
          </w:tcPr>
          <w:p w:rsidR="00F17EB6" w:rsidRDefault="00996F70" w14:paraId="489F80BD" w14:textId="7777777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08/08/2021</w:t>
            </w:r>
          </w:p>
        </w:tc>
      </w:tr>
      <w:tr w:rsidR="00F17EB6" w14:paraId="0D557EAD" w14:textId="77777777">
        <w:trPr>
          <w:trHeight w:val="255"/>
        </w:trPr>
        <w:tc>
          <w:tcPr>
            <w:tcW w:w="2594" w:type="dxa"/>
            <w:tcMar>
              <w:top w:w="29" w:type="dxa"/>
              <w:bottom w:w="29" w:type="dxa"/>
            </w:tcMar>
          </w:tcPr>
          <w:p w:rsidR="00F17EB6" w:rsidRDefault="002869D3" w14:paraId="5C8F19B7" w14:textId="49CAF4D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Nguyễn Quốc Đạt </w:t>
            </w:r>
          </w:p>
        </w:tc>
        <w:tc>
          <w:tcPr>
            <w:tcW w:w="1258" w:type="dxa"/>
          </w:tcPr>
          <w:p w:rsidR="00F17EB6" w:rsidRDefault="00996F70" w14:paraId="78DA594B" w14:textId="7777777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0.7.0</w:t>
            </w:r>
          </w:p>
        </w:tc>
        <w:tc>
          <w:tcPr>
            <w:tcW w:w="3987" w:type="dxa"/>
          </w:tcPr>
          <w:p w:rsidR="00F17EB6" w:rsidRDefault="00996F70" w14:paraId="6BA08DF3" w14:textId="7777777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Complete requirement direction</w:t>
            </w:r>
          </w:p>
        </w:tc>
        <w:tc>
          <w:tcPr>
            <w:tcW w:w="1620" w:type="dxa"/>
          </w:tcPr>
          <w:p w:rsidR="00F17EB6" w:rsidRDefault="00996F70" w14:paraId="09729F4A" w14:textId="7777777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08/09/2021</w:t>
            </w:r>
          </w:p>
        </w:tc>
      </w:tr>
    </w:tbl>
    <w:p w:rsidR="00F17EB6" w:rsidRDefault="00996F70" w14:paraId="23E96D72" w14:textId="77777777">
      <w:pPr>
        <w:pBdr>
          <w:top w:val="nil"/>
          <w:left w:val="nil"/>
          <w:bottom w:val="nil"/>
          <w:right w:val="nil"/>
          <w:between w:val="nil"/>
        </w:pBdr>
        <w:spacing w:before="240" w:after="120" w:line="276" w:lineRule="auto"/>
        <w:ind w:firstLine="0"/>
        <w:rPr>
          <w:b/>
          <w:color w:val="365F91"/>
          <w:sz w:val="28"/>
          <w:szCs w:val="28"/>
        </w:rPr>
      </w:pPr>
      <w:r>
        <w:rPr>
          <w:b/>
          <w:color w:val="365F91"/>
          <w:sz w:val="28"/>
          <w:szCs w:val="28"/>
        </w:rPr>
        <w:t>Reviewers</w:t>
      </w:r>
    </w:p>
    <w:tbl>
      <w:tblPr>
        <w:tblW w:w="9592" w:type="dxa"/>
        <w:tblInd w:w="385" w:type="dxa"/>
        <w:tblBorders>
          <w:top w:val="single" w:color="548DD4" w:sz="4" w:space="0"/>
          <w:left w:val="single" w:color="548DD4" w:sz="4" w:space="0"/>
          <w:bottom w:val="single" w:color="548DD4" w:sz="4" w:space="0"/>
          <w:right w:val="single" w:color="548DD4" w:sz="4" w:space="0"/>
          <w:insideH w:val="single" w:color="548DD4" w:sz="4" w:space="0"/>
          <w:insideV w:val="single" w:color="548DD4" w:sz="4" w:space="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2430"/>
        <w:gridCol w:w="1433"/>
        <w:gridCol w:w="1559"/>
        <w:gridCol w:w="2550"/>
        <w:gridCol w:w="1620"/>
      </w:tblGrid>
      <w:tr w:rsidR="00F17EB6" w:rsidTr="553A69C8" w14:paraId="4A93C506" w14:textId="77777777">
        <w:trPr>
          <w:trHeight w:val="255"/>
        </w:trPr>
        <w:tc>
          <w:tcPr>
            <w:tcW w:w="2430" w:type="dxa"/>
            <w:shd w:val="clear" w:color="auto" w:fill="4F81BD" w:themeFill="accent1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F17EB6" w:rsidRDefault="00996F70" w14:paraId="4D18638A" w14:textId="77777777">
            <w:pPr>
              <w:spacing w:line="240" w:lineRule="auto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w="1433" w:type="dxa"/>
            <w:shd w:val="clear" w:color="auto" w:fill="4F81BD" w:themeFill="accent1"/>
            <w:tcMar/>
          </w:tcPr>
          <w:p w:rsidR="00F17EB6" w:rsidRDefault="00996F70" w14:paraId="3BAF76A8" w14:textId="77777777">
            <w:pPr>
              <w:spacing w:line="240" w:lineRule="auto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Company</w:t>
            </w:r>
          </w:p>
        </w:tc>
        <w:tc>
          <w:tcPr>
            <w:tcW w:w="1559" w:type="dxa"/>
            <w:shd w:val="clear" w:color="auto" w:fill="4F81BD" w:themeFill="accent1"/>
            <w:tcMar>
              <w:top w:w="29" w:type="dxa"/>
              <w:bottom w:w="29" w:type="dxa"/>
            </w:tcMar>
          </w:tcPr>
          <w:p w:rsidR="00F17EB6" w:rsidRDefault="00996F70" w14:paraId="5567D67C" w14:textId="77777777">
            <w:pPr>
              <w:spacing w:line="240" w:lineRule="auto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Version </w:t>
            </w:r>
          </w:p>
        </w:tc>
        <w:tc>
          <w:tcPr>
            <w:tcW w:w="2550" w:type="dxa"/>
            <w:shd w:val="clear" w:color="auto" w:fill="4F81BD" w:themeFill="accent1"/>
            <w:tcMar/>
          </w:tcPr>
          <w:p w:rsidR="00F17EB6" w:rsidRDefault="00996F70" w14:paraId="0B9C2985" w14:textId="77777777">
            <w:pPr>
              <w:spacing w:line="240" w:lineRule="auto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Position</w:t>
            </w:r>
          </w:p>
        </w:tc>
        <w:tc>
          <w:tcPr>
            <w:tcW w:w="1620" w:type="dxa"/>
            <w:shd w:val="clear" w:color="auto" w:fill="4F81BD" w:themeFill="accent1"/>
            <w:tcMar/>
          </w:tcPr>
          <w:p w:rsidR="00F17EB6" w:rsidRDefault="00996F70" w14:paraId="00F177F6" w14:textId="77777777">
            <w:pPr>
              <w:spacing w:line="240" w:lineRule="auto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Date</w:t>
            </w:r>
          </w:p>
        </w:tc>
      </w:tr>
      <w:tr w:rsidR="00F17EB6" w:rsidTr="553A69C8" w14:paraId="46D9D9BD" w14:textId="77777777">
        <w:trPr>
          <w:trHeight w:val="255"/>
        </w:trPr>
        <w:tc>
          <w:tcPr>
            <w:tcW w:w="24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F17EB6" w:rsidRDefault="00A77C7F" w14:paraId="21FA5AEA" w14:textId="0ED1A25B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Nguyễn Trịnh Đông</w:t>
            </w:r>
          </w:p>
        </w:tc>
        <w:tc>
          <w:tcPr>
            <w:tcW w:w="1433" w:type="dxa"/>
            <w:tcMar/>
          </w:tcPr>
          <w:p w:rsidR="00F17EB6" w:rsidP="553A69C8" w:rsidRDefault="00996F70" w14:paraId="1C7E78E2" w14:textId="3FABC5E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553A69C8" w:rsidR="628D46EE">
              <w:rPr>
                <w:color w:val="000000" w:themeColor="text1" w:themeTint="FF" w:themeShade="FF"/>
              </w:rPr>
              <w:t>UEF</w:t>
            </w:r>
          </w:p>
        </w:tc>
        <w:tc>
          <w:tcPr>
            <w:tcW w:w="1559" w:type="dxa"/>
            <w:tcMar>
              <w:top w:w="29" w:type="dxa"/>
              <w:bottom w:w="29" w:type="dxa"/>
            </w:tcMar>
          </w:tcPr>
          <w:p w:rsidR="00F17EB6" w:rsidRDefault="00996F70" w14:paraId="3AF04095" w14:textId="7777777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0.5.0</w:t>
            </w:r>
          </w:p>
        </w:tc>
        <w:tc>
          <w:tcPr>
            <w:tcW w:w="2550" w:type="dxa"/>
            <w:tcMar/>
          </w:tcPr>
          <w:p w:rsidR="00F17EB6" w:rsidRDefault="00996F70" w14:paraId="2DEA5CBC" w14:textId="7777777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AD Team Lead</w:t>
            </w:r>
          </w:p>
        </w:tc>
        <w:tc>
          <w:tcPr>
            <w:tcW w:w="1620" w:type="dxa"/>
            <w:tcMar/>
          </w:tcPr>
          <w:p w:rsidR="00F17EB6" w:rsidRDefault="00996F70" w14:paraId="12F47283" w14:textId="7777777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08/08/2021</w:t>
            </w:r>
          </w:p>
        </w:tc>
      </w:tr>
      <w:tr w:rsidR="00F17EB6" w:rsidTr="553A69C8" w14:paraId="7B04B7E4" w14:textId="77777777">
        <w:trPr>
          <w:trHeight w:val="255"/>
        </w:trPr>
        <w:tc>
          <w:tcPr>
            <w:tcW w:w="24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F17EB6" w:rsidRDefault="009A1CF7" w14:paraId="2E8312CF" w14:textId="081C219C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Nguyễn Trịnh Đông</w:t>
            </w:r>
          </w:p>
        </w:tc>
        <w:tc>
          <w:tcPr>
            <w:tcW w:w="1433" w:type="dxa"/>
            <w:tcMar/>
          </w:tcPr>
          <w:p w:rsidR="00F17EB6" w:rsidP="553A69C8" w:rsidRDefault="00996F70" w14:paraId="75755F4B" w14:textId="7DE6420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553A69C8" w:rsidR="25AAB9D7">
              <w:rPr>
                <w:color w:val="000000" w:themeColor="text1" w:themeTint="FF" w:themeShade="FF"/>
              </w:rPr>
              <w:t>UEF</w:t>
            </w:r>
          </w:p>
        </w:tc>
        <w:tc>
          <w:tcPr>
            <w:tcW w:w="1559" w:type="dxa"/>
            <w:tcMar>
              <w:top w:w="29" w:type="dxa"/>
              <w:bottom w:w="29" w:type="dxa"/>
            </w:tcMar>
          </w:tcPr>
          <w:p w:rsidR="00F17EB6" w:rsidRDefault="00996F70" w14:paraId="32D5C71E" w14:textId="7777777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0.7.0</w:t>
            </w:r>
          </w:p>
        </w:tc>
        <w:tc>
          <w:tcPr>
            <w:tcW w:w="2550" w:type="dxa"/>
            <w:tcMar/>
          </w:tcPr>
          <w:p w:rsidR="00F17EB6" w:rsidRDefault="00996F70" w14:paraId="4E44A1F0" w14:textId="7777777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AD Team Lead</w:t>
            </w:r>
          </w:p>
        </w:tc>
        <w:tc>
          <w:tcPr>
            <w:tcW w:w="1620" w:type="dxa"/>
            <w:tcMar/>
          </w:tcPr>
          <w:p w:rsidR="00F17EB6" w:rsidRDefault="00996F70" w14:paraId="3A055E70" w14:textId="7777777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08/10/2021</w:t>
            </w:r>
          </w:p>
        </w:tc>
      </w:tr>
    </w:tbl>
    <w:p w:rsidR="00F17EB6" w:rsidRDefault="00F17EB6" w14:paraId="7F0F916C" w14:textId="77777777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0"/>
        <w:rPr>
          <w:b/>
          <w:color w:val="4F81BD"/>
          <w:sz w:val="32"/>
          <w:szCs w:val="32"/>
        </w:rPr>
      </w:pPr>
    </w:p>
    <w:p w:rsidR="00F17EB6" w:rsidRDefault="00F17EB6" w14:paraId="134AD625" w14:textId="77777777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0"/>
        <w:rPr>
          <w:b/>
          <w:color w:val="4F81BD"/>
          <w:sz w:val="32"/>
          <w:szCs w:val="32"/>
        </w:rPr>
      </w:pPr>
    </w:p>
    <w:p w:rsidR="00F17EB6" w:rsidRDefault="00F17EB6" w14:paraId="3906114C" w14:textId="77777777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0"/>
        <w:rPr>
          <w:b/>
          <w:color w:val="4F81BD"/>
          <w:sz w:val="32"/>
          <w:szCs w:val="32"/>
        </w:rPr>
      </w:pPr>
    </w:p>
    <w:p w:rsidR="00F17EB6" w:rsidRDefault="00F17EB6" w14:paraId="38D271DE" w14:textId="77777777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0"/>
        <w:rPr>
          <w:b/>
          <w:color w:val="4F81BD"/>
          <w:sz w:val="32"/>
          <w:szCs w:val="32"/>
        </w:rPr>
      </w:pPr>
    </w:p>
    <w:p w:rsidR="00F17EB6" w:rsidRDefault="00F17EB6" w14:paraId="7C6722A4" w14:textId="77777777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0"/>
        <w:rPr>
          <w:b/>
          <w:color w:val="4F81BD"/>
          <w:sz w:val="32"/>
          <w:szCs w:val="32"/>
        </w:rPr>
      </w:pPr>
    </w:p>
    <w:p w:rsidR="00F17EB6" w:rsidRDefault="00F17EB6" w14:paraId="1BA8FB58" w14:textId="77777777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0"/>
        <w:rPr>
          <w:b/>
          <w:color w:val="4F81BD"/>
          <w:sz w:val="32"/>
          <w:szCs w:val="32"/>
        </w:rPr>
      </w:pPr>
    </w:p>
    <w:p w:rsidR="00F17EB6" w:rsidRDefault="00F17EB6" w14:paraId="3CBF2BEC" w14:textId="77777777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0"/>
        <w:rPr>
          <w:b/>
          <w:color w:val="4F81BD"/>
          <w:sz w:val="32"/>
          <w:szCs w:val="32"/>
        </w:rPr>
      </w:pPr>
    </w:p>
    <w:p w:rsidR="00F17EB6" w:rsidRDefault="00F17EB6" w14:paraId="0D04C51E" w14:textId="77777777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0"/>
        <w:rPr>
          <w:b/>
          <w:color w:val="4F81BD"/>
          <w:sz w:val="32"/>
          <w:szCs w:val="32"/>
        </w:rPr>
      </w:pPr>
    </w:p>
    <w:p w:rsidR="00F17EB6" w:rsidRDefault="00F17EB6" w14:paraId="0B0AD536" w14:textId="77777777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0"/>
        <w:rPr>
          <w:b/>
          <w:color w:val="4F81BD"/>
          <w:sz w:val="32"/>
          <w:szCs w:val="32"/>
        </w:rPr>
      </w:pPr>
    </w:p>
    <w:p w:rsidR="00F17EB6" w:rsidRDefault="00F17EB6" w14:paraId="39A22CC5" w14:textId="77777777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0"/>
        <w:rPr>
          <w:b/>
          <w:color w:val="4F81BD"/>
          <w:sz w:val="32"/>
          <w:szCs w:val="32"/>
        </w:rPr>
      </w:pPr>
    </w:p>
    <w:p w:rsidR="00F17EB6" w:rsidRDefault="00F17EB6" w14:paraId="1D9C453B" w14:textId="77777777"/>
    <w:p w:rsidR="00F17EB6" w:rsidRDefault="00F17EB6" w14:paraId="0F189CBD" w14:textId="77777777"/>
    <w:p w:rsidR="00F17EB6" w:rsidRDefault="00F17EB6" w14:paraId="3E41A9E5" w14:textId="77777777"/>
    <w:p w:rsidR="00F17EB6" w:rsidRDefault="00F17EB6" w14:paraId="781F889C" w14:textId="77777777"/>
    <w:p w:rsidR="00F17EB6" w:rsidRDefault="00F17EB6" w14:paraId="6CC8C161" w14:textId="77777777"/>
    <w:p w:rsidR="00F17EB6" w:rsidRDefault="00996F70" w14:paraId="6CAF980D" w14:textId="77777777">
      <w:pPr>
        <w:spacing w:after="0"/>
        <w:rPr>
          <w:b/>
          <w:color w:val="365F91"/>
          <w:sz w:val="28"/>
          <w:szCs w:val="28"/>
        </w:rPr>
      </w:pPr>
      <w:r>
        <w:br w:type="page"/>
      </w:r>
    </w:p>
    <w:p w:rsidR="00F17EB6" w:rsidRDefault="00996F70" w14:paraId="276927A1" w14:textId="77777777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0"/>
        <w:rPr>
          <w:b/>
          <w:color w:val="365F91"/>
          <w:sz w:val="28"/>
          <w:szCs w:val="28"/>
        </w:rPr>
      </w:pPr>
      <w:r>
        <w:rPr>
          <w:b/>
          <w:color w:val="365F91"/>
          <w:sz w:val="28"/>
          <w:szCs w:val="28"/>
        </w:rPr>
        <w:lastRenderedPageBreak/>
        <w:t>Table of Contents</w:t>
      </w:r>
    </w:p>
    <w:p w:rsidR="00F17EB6" w:rsidRDefault="00F17EB6" w14:paraId="08221D8A" w14:textId="77777777"/>
    <w:p w:rsidR="00F17EB6" w:rsidRDefault="00996F70" w14:paraId="1FD3E6A4" w14:textId="77777777">
      <w:pPr>
        <w:spacing w:after="0"/>
      </w:pPr>
      <w:r>
        <w:br w:type="page"/>
      </w:r>
    </w:p>
    <w:p w:rsidR="00F17EB6" w:rsidRDefault="00996F70" w14:paraId="1F43DB33" w14:textId="77777777">
      <w:pPr>
        <w:pStyle w:val="Heading1"/>
        <w:keepLines w:val="0"/>
        <w:numPr>
          <w:ilvl w:val="0"/>
          <w:numId w:val="13"/>
        </w:numPr>
        <w:spacing w:before="0" w:after="60"/>
      </w:pPr>
      <w:bookmarkStart w:name="_heading=h.gjdgxs" w:colFirst="0" w:colLast="0" w:id="0"/>
      <w:bookmarkEnd w:id="0"/>
      <w:r>
        <w:lastRenderedPageBreak/>
        <w:t>Introduction</w:t>
      </w:r>
    </w:p>
    <w:p w:rsidR="00F17EB6" w:rsidRDefault="00996F70" w14:paraId="093D0128" w14:textId="77777777">
      <w:pPr>
        <w:pStyle w:val="Heading1"/>
        <w:keepLines w:val="0"/>
        <w:numPr>
          <w:ilvl w:val="1"/>
          <w:numId w:val="13"/>
        </w:numPr>
        <w:spacing w:before="0" w:after="60"/>
      </w:pPr>
      <w:bookmarkStart w:name="_heading=h.30j0zll" w:colFirst="0" w:colLast="0" w:id="1"/>
      <w:bookmarkEnd w:id="1"/>
      <w:r>
        <w:t>Purpose</w:t>
      </w:r>
      <w:bookmarkStart w:name="_heading=h.1fob9te" w:colFirst="0" w:colLast="0" w:id="2"/>
      <w:bookmarkEnd w:id="2"/>
    </w:p>
    <w:p w:rsidR="00F17EB6" w:rsidRDefault="00996F70" w14:paraId="046215E8" w14:textId="1134E5D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right="27" w:firstLine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</w:t>
      </w:r>
      <w:r w:rsidR="00813614">
        <w:rPr>
          <w:color w:val="000000"/>
          <w:sz w:val="20"/>
          <w:szCs w:val="20"/>
        </w:rPr>
        <w:t xml:space="preserve"> fashion dress shop website serves as digital storefront, enabling you to showcase your products</w:t>
      </w:r>
      <w:r w:rsidR="005F5268">
        <w:rPr>
          <w:color w:val="000000"/>
          <w:sz w:val="20"/>
          <w:szCs w:val="20"/>
        </w:rPr>
        <w:t xml:space="preserve"> engage with customers, facilitate online tr</w:t>
      </w:r>
      <w:r w:rsidR="00660DB6">
        <w:rPr>
          <w:color w:val="000000"/>
          <w:sz w:val="20"/>
          <w:szCs w:val="20"/>
        </w:rPr>
        <w:t xml:space="preserve">ansactions, </w:t>
      </w:r>
      <w:r w:rsidR="001D3E93">
        <w:rPr>
          <w:color w:val="000000"/>
          <w:sz w:val="20"/>
          <w:szCs w:val="20"/>
        </w:rPr>
        <w:t>and establish your brand identity. It enhances your visi</w:t>
      </w:r>
      <w:r w:rsidR="001050E5">
        <w:rPr>
          <w:color w:val="000000"/>
          <w:sz w:val="20"/>
          <w:szCs w:val="20"/>
        </w:rPr>
        <w:t>bi</w:t>
      </w:r>
      <w:r w:rsidR="00755445">
        <w:rPr>
          <w:color w:val="000000"/>
          <w:sz w:val="20"/>
          <w:szCs w:val="20"/>
        </w:rPr>
        <w:t>lity, customer reach, and provides a convenient and informative shopping experience for you</w:t>
      </w:r>
      <w:r w:rsidR="001050E5">
        <w:rPr>
          <w:color w:val="000000"/>
          <w:sz w:val="20"/>
          <w:szCs w:val="20"/>
        </w:rPr>
        <w:t>r customer</w:t>
      </w:r>
      <w:r>
        <w:rPr>
          <w:color w:val="000000"/>
          <w:sz w:val="20"/>
          <w:szCs w:val="20"/>
        </w:rPr>
        <w:t>.</w:t>
      </w:r>
    </w:p>
    <w:p w:rsidR="00F17EB6" w:rsidRDefault="00996F70" w14:paraId="41EF0580" w14:textId="77777777">
      <w:pPr>
        <w:pStyle w:val="Heading1"/>
        <w:keepLines w:val="0"/>
        <w:numPr>
          <w:ilvl w:val="1"/>
          <w:numId w:val="13"/>
        </w:numPr>
        <w:spacing w:before="0" w:after="60"/>
        <w:rPr/>
      </w:pPr>
      <w:r w:rsidR="00996F70">
        <w:rPr/>
        <w:t>Scope</w:t>
      </w:r>
    </w:p>
    <w:p w:rsidR="553A69C8" w:rsidP="553A69C8" w:rsidRDefault="553A69C8" w14:paraId="0673C5BC" w14:textId="6D844CB5">
      <w:pPr>
        <w:pStyle w:val="Normal"/>
        <w:keepLines w:val="0"/>
      </w:pPr>
    </w:p>
    <w:p w:rsidR="00F17EB6" w:rsidRDefault="00D56C13" w14:paraId="09B2DD64" w14:textId="39385DF5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right="27" w:firstLine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.</w:t>
      </w:r>
    </w:p>
    <w:p w:rsidR="00F17EB6" w:rsidRDefault="00996F70" w14:paraId="2DE3E94C" w14:textId="77777777">
      <w:pPr>
        <w:pStyle w:val="Heading1"/>
        <w:keepLines w:val="0"/>
        <w:numPr>
          <w:ilvl w:val="1"/>
          <w:numId w:val="13"/>
        </w:numPr>
        <w:spacing w:before="0" w:after="60"/>
        <w:rPr/>
      </w:pPr>
      <w:bookmarkStart w:name="_heading=h.3znysh7" w:id="3"/>
      <w:bookmarkEnd w:id="3"/>
      <w:r w:rsidR="00996F70">
        <w:rPr/>
        <w:t>Intended Audiences and Document Organization</w:t>
      </w:r>
    </w:p>
    <w:p w:rsidR="00F17EB6" w:rsidRDefault="00996F70" w14:paraId="1B79C348" w14:textId="7777777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right="27" w:firstLine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This document is intended for:</w:t>
      </w:r>
    </w:p>
    <w:p w:rsidR="00F17EB6" w:rsidRDefault="00996F70" w14:paraId="29455D40" w14:textId="7777777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right="2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Development team: Responsible to develop detailed design, implement and perform unit test, integration test and system test for the migrated application</w:t>
      </w:r>
    </w:p>
    <w:p w:rsidR="00F17EB6" w:rsidP="553A69C8" w:rsidRDefault="00996F70" w14:paraId="65172DA6" w14:textId="68B7641F">
      <w:pPr>
        <w:numPr>
          <w:ilvl w:val="0"/>
          <w:numId w:val="1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120" w:line="276" w:lineRule="auto"/>
        <w:ind w:right="27"/>
        <w:rPr>
          <w:color w:val="000000"/>
          <w:sz w:val="20"/>
          <w:szCs w:val="20"/>
        </w:rPr>
      </w:pPr>
      <w:r w:rsidRPr="553A69C8" w:rsidR="00996F70">
        <w:rPr>
          <w:color w:val="000000" w:themeColor="text1" w:themeTint="FF" w:themeShade="FF"/>
          <w:sz w:val="20"/>
          <w:szCs w:val="20"/>
        </w:rPr>
        <w:t xml:space="preserve">Data Migration team: Responsible to create data migration </w:t>
      </w:r>
      <w:r w:rsidRPr="553A69C8" w:rsidR="03175EE3">
        <w:rPr>
          <w:color w:val="000000" w:themeColor="text1" w:themeTint="FF" w:themeShade="FF"/>
          <w:sz w:val="20"/>
          <w:szCs w:val="20"/>
        </w:rPr>
        <w:t>scripts and</w:t>
      </w:r>
      <w:r w:rsidRPr="553A69C8" w:rsidR="00996F70">
        <w:rPr>
          <w:color w:val="000000" w:themeColor="text1" w:themeTint="FF" w:themeShade="FF"/>
          <w:sz w:val="20"/>
          <w:szCs w:val="20"/>
        </w:rPr>
        <w:t xml:space="preserve"> perform data migration for the application.</w:t>
      </w:r>
    </w:p>
    <w:p w:rsidR="00F17EB6" w:rsidRDefault="00996F70" w14:paraId="453F2B7F" w14:textId="7777777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right="2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Documentation Team: Responsible to writing User Guide for the application.</w:t>
      </w:r>
    </w:p>
    <w:p w:rsidR="00F17EB6" w:rsidRDefault="00996F70" w14:paraId="23747A16" w14:textId="7777777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right="2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UAT team: Responsible to conduct user acceptance test sessions with end users.</w:t>
      </w:r>
    </w:p>
    <w:p w:rsidR="00F17EB6" w:rsidRDefault="00F17EB6" w14:paraId="467C5464" w14:textId="7777777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right="27" w:firstLine="0"/>
        <w:rPr>
          <w:color w:val="000000"/>
          <w:sz w:val="20"/>
          <w:szCs w:val="20"/>
        </w:rPr>
      </w:pPr>
    </w:p>
    <w:p w:rsidR="00F17EB6" w:rsidRDefault="00996F70" w14:paraId="2ABE5539" w14:textId="7777777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right="27" w:firstLine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Below are main sections of the document:</w:t>
      </w:r>
    </w:p>
    <w:p w:rsidR="00F17EB6" w:rsidRDefault="00996F70" w14:paraId="62D83DD4" w14:textId="7777777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right="27"/>
        <w:rPr>
          <w:color w:val="000000"/>
          <w:sz w:val="20"/>
          <w:szCs w:val="20"/>
        </w:rPr>
      </w:pPr>
      <w:bookmarkStart w:name="bookmark=id.2et92p0" w:colFirst="0" w:colLast="0" w:id="4"/>
      <w:bookmarkStart w:name="bookmark=id.tyjcwt" w:colFirst="0" w:colLast="0" w:id="5"/>
      <w:bookmarkEnd w:id="4"/>
      <w:bookmarkEnd w:id="5"/>
      <w:r>
        <w:rPr>
          <w:b/>
          <w:color w:val="000000"/>
          <w:sz w:val="20"/>
          <w:szCs w:val="20"/>
        </w:rPr>
        <w:t>1. Introduction</w:t>
      </w:r>
      <w:r>
        <w:rPr>
          <w:color w:val="000000"/>
          <w:sz w:val="20"/>
          <w:szCs w:val="20"/>
        </w:rPr>
        <w:t>: This section describes the general introduction of this document.</w:t>
      </w:r>
    </w:p>
    <w:p w:rsidR="00F17EB6" w:rsidRDefault="00996F70" w14:paraId="1CC8CADB" w14:textId="7777777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right="27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2. Functional Requirements</w:t>
      </w:r>
      <w:r>
        <w:rPr>
          <w:color w:val="000000"/>
          <w:sz w:val="20"/>
          <w:szCs w:val="20"/>
        </w:rPr>
        <w:t>: This section describes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the functional requirements in detail.</w:t>
      </w:r>
    </w:p>
    <w:p w:rsidR="00F17EB6" w:rsidRDefault="00996F70" w14:paraId="5E1AE90E" w14:textId="7777777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right="27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3. Non-functional Requirements: </w:t>
      </w:r>
      <w:r>
        <w:rPr>
          <w:color w:val="000000"/>
          <w:sz w:val="20"/>
          <w:szCs w:val="20"/>
        </w:rPr>
        <w:t>This section describes the non-functional requirements of this application such as user access and security, interfaces, screens and performance.</w:t>
      </w:r>
    </w:p>
    <w:p w:rsidR="00F17EB6" w:rsidRDefault="00996F70" w14:paraId="496BB273" w14:textId="7777777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right="27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4. Other Requirements: </w:t>
      </w:r>
      <w:r>
        <w:rPr>
          <w:color w:val="000000"/>
          <w:sz w:val="20"/>
          <w:szCs w:val="20"/>
        </w:rPr>
        <w:t xml:space="preserve">This section describes other </w:t>
      </w:r>
      <w:r>
        <w:rPr>
          <w:color w:val="000000"/>
          <w:sz w:val="20"/>
          <w:szCs w:val="20"/>
        </w:rPr>
        <w:t>requirements such as archive or security audit function.</w:t>
      </w:r>
    </w:p>
    <w:p w:rsidR="00F17EB6" w:rsidRDefault="00996F70" w14:paraId="43A9C2FD" w14:textId="7777777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right="27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5.</w:t>
      </w:r>
      <w:r>
        <w:rPr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 xml:space="preserve">SharePoint Application Design: </w:t>
      </w:r>
      <w:r>
        <w:rPr>
          <w:color w:val="000000"/>
          <w:sz w:val="20"/>
          <w:szCs w:val="20"/>
        </w:rPr>
        <w:t>This section describes the design of SharePoint application.</w:t>
      </w:r>
    </w:p>
    <w:p w:rsidR="00F17EB6" w:rsidRDefault="00996F70" w14:paraId="62AA3C40" w14:textId="7777777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right="27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6. Appendixes</w:t>
      </w:r>
      <w:r>
        <w:rPr>
          <w:color w:val="000000"/>
          <w:sz w:val="20"/>
          <w:szCs w:val="20"/>
        </w:rPr>
        <w:t>: This section describes other requirements for this application and other supporting information for this document</w:t>
      </w:r>
      <w:r>
        <w:rPr>
          <w:b/>
          <w:color w:val="000000"/>
          <w:sz w:val="20"/>
          <w:szCs w:val="20"/>
        </w:rPr>
        <w:t>.</w:t>
      </w:r>
    </w:p>
    <w:p w:rsidR="00F17EB6" w:rsidRDefault="00996F70" w14:paraId="37D64302" w14:textId="7777777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right="27"/>
        <w:rPr>
          <w:color w:val="000000"/>
          <w:sz w:val="20"/>
          <w:szCs w:val="20"/>
        </w:rPr>
      </w:pPr>
      <w:r>
        <w:rPr>
          <w:smallCaps/>
          <w:color w:val="000000"/>
          <w:sz w:val="20"/>
          <w:szCs w:val="20"/>
        </w:rPr>
        <w:t>NOTE: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Please refer to section 6.1 for all acronyms and abbreviations you may encounter within this document.</w:t>
      </w:r>
    </w:p>
    <w:p w:rsidR="00F17EB6" w:rsidRDefault="00996F70" w14:paraId="31D582D0" w14:textId="77777777">
      <w:pPr>
        <w:pStyle w:val="Heading1"/>
        <w:keepLines w:val="0"/>
        <w:numPr>
          <w:ilvl w:val="1"/>
          <w:numId w:val="13"/>
        </w:numPr>
        <w:spacing w:before="0" w:after="60"/>
        <w:rPr/>
      </w:pPr>
      <w:bookmarkStart w:name="_heading=h.3dy6vkm" w:id="6"/>
      <w:bookmarkEnd w:id="6"/>
      <w:r>
        <w:br w:type="page"/>
      </w:r>
      <w:r w:rsidR="00996F70">
        <w:rPr/>
        <w:t>References</w:t>
      </w:r>
    </w:p>
    <w:tbl>
      <w:tblPr>
        <w:tblW w:w="9925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540"/>
        <w:gridCol w:w="1645"/>
        <w:gridCol w:w="1633"/>
        <w:gridCol w:w="3317"/>
        <w:gridCol w:w="2790"/>
      </w:tblGrid>
      <w:tr w:rsidR="005D1DAC" w14:paraId="6FB3A637" w14:textId="77777777">
        <w:trPr>
          <w:trHeight w:val="276"/>
        </w:trPr>
        <w:tc>
          <w:tcPr>
            <w:tcW w:w="540" w:type="dxa"/>
            <w:shd w:val="clear" w:color="auto" w:fill="4F81BD"/>
          </w:tcPr>
          <w:p w:rsidR="00F17EB6" w:rsidRDefault="00996F70" w14:paraId="67082C4B" w14:textId="77777777">
            <w:pPr>
              <w:ind w:firstLine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#</w:t>
            </w:r>
          </w:p>
        </w:tc>
        <w:tc>
          <w:tcPr>
            <w:tcW w:w="1645" w:type="dxa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4F81BD"/>
          </w:tcPr>
          <w:p w:rsidR="00F17EB6" w:rsidRDefault="00996F70" w14:paraId="3F982511" w14:textId="77777777">
            <w:pPr>
              <w:ind w:firstLine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Title</w:t>
            </w:r>
          </w:p>
        </w:tc>
        <w:tc>
          <w:tcPr>
            <w:tcW w:w="1633" w:type="dxa"/>
            <w:shd w:val="clear" w:color="auto" w:fill="4F81BD"/>
          </w:tcPr>
          <w:p w:rsidR="00F17EB6" w:rsidRDefault="00996F70" w14:paraId="4AD2E5A0" w14:textId="77777777">
            <w:pPr>
              <w:ind w:firstLine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Version</w:t>
            </w:r>
          </w:p>
        </w:tc>
        <w:tc>
          <w:tcPr>
            <w:tcW w:w="331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 w:rsidR="00F17EB6" w:rsidRDefault="00996F70" w14:paraId="17C00CE9" w14:textId="77777777">
            <w:pPr>
              <w:ind w:firstLine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File Name / Link</w:t>
            </w:r>
          </w:p>
        </w:tc>
        <w:tc>
          <w:tcPr>
            <w:tcW w:w="2790" w:type="dxa"/>
            <w:tcBorders>
              <w:left w:val="single" w:color="4F81BD" w:sz="8" w:space="0"/>
            </w:tcBorders>
            <w:shd w:val="clear" w:color="auto" w:fill="4F81BD"/>
          </w:tcPr>
          <w:p w:rsidR="00F17EB6" w:rsidRDefault="00996F70" w14:paraId="3DBBFBB2" w14:textId="77777777">
            <w:pPr>
              <w:ind w:firstLine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Description</w:t>
            </w:r>
          </w:p>
        </w:tc>
      </w:tr>
      <w:tr w:rsidR="00F17EB6" w14:paraId="289900F2" w14:textId="77777777">
        <w:trPr>
          <w:trHeight w:val="125"/>
        </w:trPr>
        <w:tc>
          <w:tcPr>
            <w:tcW w:w="5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</w:tcPr>
          <w:p w:rsidR="00F17EB6" w:rsidRDefault="00996F70" w14:paraId="59FC81EB" w14:textId="77777777">
            <w:pPr>
              <w:ind w:firstLine="0"/>
            </w:pPr>
            <w:r>
              <w:t>1</w:t>
            </w:r>
          </w:p>
        </w:tc>
        <w:tc>
          <w:tcPr>
            <w:tcW w:w="16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4710EA9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firstLine="0"/>
              <w:rPr>
                <w:b/>
                <w:i/>
                <w:color w:val="44546A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F17EB6" w14:paraId="6F05657E" w14:textId="77777777">
            <w:pPr>
              <w:ind w:firstLine="0"/>
            </w:pPr>
          </w:p>
        </w:tc>
        <w:tc>
          <w:tcPr>
            <w:tcW w:w="331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3D139885" w14:textId="77777777">
            <w:pPr>
              <w:ind w:firstLine="0"/>
              <w:rPr>
                <w:color w:val="FFFFFF"/>
              </w:rPr>
            </w:pPr>
          </w:p>
        </w:tc>
        <w:tc>
          <w:tcPr>
            <w:tcW w:w="27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33CF08FF" w14:textId="77777777">
            <w:pPr>
              <w:ind w:firstLine="0"/>
            </w:pPr>
          </w:p>
        </w:tc>
      </w:tr>
      <w:tr w:rsidR="00F17EB6" w14:paraId="10313DB1" w14:textId="77777777">
        <w:trPr>
          <w:trHeight w:val="125"/>
        </w:trPr>
        <w:tc>
          <w:tcPr>
            <w:tcW w:w="5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</w:tcPr>
          <w:p w:rsidR="00F17EB6" w:rsidRDefault="00996F70" w14:paraId="10C60362" w14:textId="77777777">
            <w:pPr>
              <w:ind w:firstLine="0"/>
            </w:pPr>
            <w:r>
              <w:t>2</w:t>
            </w:r>
          </w:p>
        </w:tc>
        <w:tc>
          <w:tcPr>
            <w:tcW w:w="16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177C745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firstLine="0"/>
              <w:rPr>
                <w:b/>
                <w:i/>
                <w:color w:val="44546A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F17EB6" w14:paraId="1C86CCE6" w14:textId="77777777">
            <w:pPr>
              <w:ind w:firstLine="0"/>
            </w:pPr>
          </w:p>
        </w:tc>
        <w:tc>
          <w:tcPr>
            <w:tcW w:w="331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7A6F50FE" w14:textId="77777777">
            <w:pPr>
              <w:ind w:firstLine="0"/>
            </w:pPr>
          </w:p>
        </w:tc>
        <w:tc>
          <w:tcPr>
            <w:tcW w:w="27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1B831E61" w14:textId="77777777">
            <w:pPr>
              <w:ind w:firstLine="0"/>
            </w:pPr>
          </w:p>
        </w:tc>
      </w:tr>
    </w:tbl>
    <w:p w:rsidR="00F17EB6" w:rsidRDefault="00F17EB6" w14:paraId="4C186998" w14:textId="77777777">
      <w:bookmarkStart w:name="_heading=h.1t3h5sf" w:colFirst="0" w:colLast="0" w:id="7"/>
      <w:bookmarkEnd w:id="7"/>
    </w:p>
    <w:p w:rsidR="00F17EB6" w:rsidRDefault="00996F70" w14:paraId="5F97D232" w14:textId="77777777">
      <w:pPr>
        <w:pStyle w:val="Heading1"/>
        <w:keepLines w:val="0"/>
        <w:numPr>
          <w:ilvl w:val="0"/>
          <w:numId w:val="13"/>
        </w:numPr>
        <w:spacing w:before="0" w:after="60"/>
      </w:pPr>
      <w:r>
        <w:t>Functional Requirements</w:t>
      </w:r>
    </w:p>
    <w:p w:rsidR="00F17EB6" w:rsidRDefault="00996F70" w14:paraId="5E67AA2B" w14:textId="77777777">
      <w:pPr>
        <w:pStyle w:val="Heading1"/>
        <w:keepLines w:val="0"/>
        <w:numPr>
          <w:ilvl w:val="1"/>
          <w:numId w:val="13"/>
        </w:numPr>
        <w:spacing w:before="0" w:after="60"/>
      </w:pPr>
      <w:bookmarkStart w:name="_heading=h.4d34og8" w:colFirst="0" w:colLast="0" w:id="8"/>
      <w:bookmarkEnd w:id="8"/>
      <w:r>
        <w:t xml:space="preserve">Use Case </w:t>
      </w:r>
      <w:r>
        <w:t>Description</w:t>
      </w:r>
    </w:p>
    <w:p w:rsidR="00F17EB6" w:rsidRDefault="00F17EB6" w14:paraId="49F823F0" w14:textId="77777777"/>
    <w:p w:rsidR="00F17EB6" w:rsidRDefault="00996F70" w14:paraId="4F8792BE" w14:textId="77777777">
      <w:pPr>
        <w:pStyle w:val="Heading3"/>
      </w:pPr>
      <w:bookmarkStart w:name="_heading=h.2s8eyo1" w:colFirst="0" w:colLast="0" w:id="9"/>
      <w:bookmarkEnd w:id="9"/>
      <w:r>
        <w:t>UC1: Submit Error Form</w:t>
      </w:r>
    </w:p>
    <w:tbl>
      <w:tblPr>
        <w:tblW w:w="9547" w:type="dxa"/>
        <w:tblInd w:w="25" w:type="dxa"/>
        <w:tblBorders>
          <w:top w:val="single" w:color="548DD4" w:sz="4" w:space="0"/>
          <w:left w:val="single" w:color="548DD4" w:sz="4" w:space="0"/>
          <w:bottom w:val="single" w:color="548DD4" w:sz="4" w:space="0"/>
          <w:right w:val="single" w:color="548DD4" w:sz="4" w:space="0"/>
          <w:insideH w:val="single" w:color="548DD4" w:sz="4" w:space="0"/>
          <w:insideV w:val="single" w:color="548DD4" w:sz="4" w:space="0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00" w:firstRow="0" w:lastRow="0" w:firstColumn="0" w:lastColumn="0" w:noHBand="0" w:noVBand="1"/>
      </w:tblPr>
      <w:tblGrid>
        <w:gridCol w:w="2005"/>
        <w:gridCol w:w="7542"/>
      </w:tblGrid>
      <w:tr w:rsidR="00F17EB6" w14:paraId="0F7E28BC" w14:textId="77777777">
        <w:tc>
          <w:tcPr>
            <w:tcW w:w="2005" w:type="dxa"/>
            <w:tcBorders>
              <w:bottom w:val="single" w:color="548DD4" w:sz="4" w:space="0"/>
            </w:tcBorders>
            <w:shd w:val="clear" w:color="auto" w:fill="4F81BD"/>
          </w:tcPr>
          <w:p w:rsidR="00F17EB6" w:rsidRDefault="00996F70" w14:paraId="1F1553B9" w14:textId="77777777">
            <w:pPr>
              <w:spacing w:line="276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w="7542" w:type="dxa"/>
            <w:shd w:val="clear" w:color="auto" w:fill="auto"/>
          </w:tcPr>
          <w:p w:rsidR="00F17EB6" w:rsidRDefault="00996F70" w14:paraId="1039ABBD" w14:textId="77777777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 Submit Error Form</w:t>
            </w:r>
          </w:p>
        </w:tc>
      </w:tr>
      <w:tr w:rsidR="00F17EB6" w14:paraId="0ECF5718" w14:textId="77777777">
        <w:tc>
          <w:tcPr>
            <w:tcW w:w="2005" w:type="dxa"/>
            <w:shd w:val="clear" w:color="auto" w:fill="4F81BD"/>
          </w:tcPr>
          <w:p w:rsidR="00F17EB6" w:rsidRDefault="00996F70" w14:paraId="75ED7B2D" w14:textId="77777777">
            <w:pPr>
              <w:spacing w:line="276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7542" w:type="dxa"/>
          </w:tcPr>
          <w:p w:rsidR="00F17EB6" w:rsidRDefault="00996F70" w14:paraId="329B671B" w14:textId="77777777">
            <w:pPr>
              <w:spacing w:line="276" w:lineRule="auto"/>
            </w:pPr>
            <w:r>
              <w:t>This use case allows GES Requester to send the error form to Sign Offs.</w:t>
            </w:r>
          </w:p>
        </w:tc>
      </w:tr>
      <w:tr w:rsidR="00F17EB6" w14:paraId="73B07047" w14:textId="77777777">
        <w:tc>
          <w:tcPr>
            <w:tcW w:w="2005" w:type="dxa"/>
            <w:shd w:val="clear" w:color="auto" w:fill="4F81BD"/>
          </w:tcPr>
          <w:p w:rsidR="00F17EB6" w:rsidRDefault="00996F70" w14:paraId="434CF6DB" w14:textId="77777777">
            <w:pPr>
              <w:spacing w:line="276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Actor</w:t>
            </w:r>
          </w:p>
        </w:tc>
        <w:tc>
          <w:tcPr>
            <w:tcW w:w="7542" w:type="dxa"/>
          </w:tcPr>
          <w:p w:rsidR="00F17EB6" w:rsidRDefault="00996F70" w14:paraId="7AA6FFCE" w14:textId="77777777">
            <w:pPr>
              <w:spacing w:line="276" w:lineRule="auto"/>
            </w:pPr>
            <w:r>
              <w:t>GES Requester</w:t>
            </w:r>
          </w:p>
        </w:tc>
      </w:tr>
      <w:tr w:rsidR="00F17EB6" w14:paraId="1FF826B5" w14:textId="77777777">
        <w:tc>
          <w:tcPr>
            <w:tcW w:w="2005" w:type="dxa"/>
            <w:shd w:val="clear" w:color="auto" w:fill="4F81BD"/>
          </w:tcPr>
          <w:p w:rsidR="00F17EB6" w:rsidRDefault="00996F70" w14:paraId="52D04A1B" w14:textId="77777777">
            <w:pPr>
              <w:spacing w:line="276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Trigger</w:t>
            </w:r>
          </w:p>
        </w:tc>
        <w:tc>
          <w:tcPr>
            <w:tcW w:w="7542" w:type="dxa"/>
          </w:tcPr>
          <w:p w:rsidR="00F17EB6" w:rsidRDefault="00996F70" w14:paraId="1BB7C075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403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When user clicks on “Send To Technical Sign Off” button if [Error Reason] = </w:t>
            </w:r>
            <w:r>
              <w:rPr>
                <w:color w:val="000000"/>
                <w:sz w:val="20"/>
                <w:szCs w:val="20"/>
              </w:rPr>
              <w:t>“Technical Fault”</w:t>
            </w:r>
          </w:p>
          <w:p w:rsidR="00F17EB6" w:rsidRDefault="00996F70" w14:paraId="735F0964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403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Otherwise when user clicks on “Send To Office Sign Off” button</w:t>
            </w:r>
          </w:p>
        </w:tc>
      </w:tr>
      <w:tr w:rsidR="00F17EB6" w14:paraId="0FBEA8D6" w14:textId="77777777">
        <w:tc>
          <w:tcPr>
            <w:tcW w:w="2005" w:type="dxa"/>
            <w:shd w:val="clear" w:color="auto" w:fill="4F81BD"/>
          </w:tcPr>
          <w:p w:rsidR="00F17EB6" w:rsidRDefault="00996F70" w14:paraId="0DF1BE74" w14:textId="77777777">
            <w:pPr>
              <w:spacing w:line="276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Pre-condition</w:t>
            </w:r>
          </w:p>
        </w:tc>
        <w:tc>
          <w:tcPr>
            <w:tcW w:w="7542" w:type="dxa"/>
          </w:tcPr>
          <w:p w:rsidR="00F17EB6" w:rsidRDefault="00996F70" w14:paraId="0E2433AC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403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The item is in new created mode. </w:t>
            </w:r>
          </w:p>
          <w:p w:rsidR="00F17EB6" w:rsidRDefault="00996F70" w14:paraId="1DDF048F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403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Or [Document Status] = “”</w:t>
            </w:r>
          </w:p>
        </w:tc>
      </w:tr>
      <w:tr w:rsidR="00F17EB6" w14:paraId="79E50C41" w14:textId="77777777">
        <w:trPr>
          <w:trHeight w:val="573"/>
        </w:trPr>
        <w:tc>
          <w:tcPr>
            <w:tcW w:w="2005" w:type="dxa"/>
            <w:shd w:val="clear" w:color="auto" w:fill="4F81BD"/>
          </w:tcPr>
          <w:p w:rsidR="00F17EB6" w:rsidRDefault="00996F70" w14:paraId="205FC6C7" w14:textId="77777777">
            <w:pPr>
              <w:spacing w:line="276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Post-condition</w:t>
            </w:r>
          </w:p>
        </w:tc>
        <w:tc>
          <w:tcPr>
            <w:tcW w:w="7542" w:type="dxa"/>
          </w:tcPr>
          <w:p w:rsidR="00F17EB6" w:rsidRDefault="00996F70" w14:paraId="15597A24" w14:textId="7777777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The item is updated.</w:t>
            </w:r>
          </w:p>
          <w:p w:rsidR="00F17EB6" w:rsidRDefault="00996F70" w14:paraId="24AF733F" w14:textId="7777777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Notification emails are sent.</w:t>
            </w:r>
          </w:p>
        </w:tc>
      </w:tr>
    </w:tbl>
    <w:p w:rsidR="00F17EB6" w:rsidRDefault="00996F70" w14:paraId="631407AE" w14:textId="77777777">
      <w:pPr>
        <w:pStyle w:val="Heading4"/>
      </w:pPr>
      <w:r>
        <w:t>Activities Flow</w:t>
      </w:r>
    </w:p>
    <w:p w:rsidR="00F17EB6" w:rsidRDefault="00996F70" w14:paraId="127797F9" w14:textId="7777777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right="27" w:firstLine="0"/>
        <w:jc w:val="center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2E4DA19D" wp14:editId="733DC179">
            <wp:extent cx="6191250" cy="243840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7EB6" w:rsidRDefault="00996F70" w14:paraId="110DE54E" w14:textId="7777777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 xml:space="preserve">Figure 1: </w:t>
      </w:r>
      <w:r>
        <w:rPr>
          <w:i/>
          <w:color w:val="44546A"/>
          <w:sz w:val="18"/>
          <w:szCs w:val="18"/>
        </w:rPr>
        <w:t>Activities Flow</w:t>
      </w:r>
    </w:p>
    <w:p w:rsidR="00F17EB6" w:rsidRDefault="00996F70" w14:paraId="5D229D80" w14:textId="77777777">
      <w:pPr>
        <w:pStyle w:val="Heading4"/>
      </w:pPr>
      <w:r>
        <w:lastRenderedPageBreak/>
        <w:t>Business Rules</w:t>
      </w:r>
    </w:p>
    <w:tbl>
      <w:tblPr>
        <w:tblW w:w="9612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00" w:firstRow="0" w:lastRow="0" w:firstColumn="0" w:lastColumn="0" w:noHBand="0" w:noVBand="1"/>
      </w:tblPr>
      <w:tblGrid>
        <w:gridCol w:w="1551"/>
        <w:gridCol w:w="1035"/>
        <w:gridCol w:w="7026"/>
      </w:tblGrid>
      <w:tr w:rsidR="00F17EB6" w:rsidTr="553A69C8" w14:paraId="16511351" w14:textId="77777777">
        <w:tc>
          <w:tcPr>
            <w:tcW w:w="1551" w:type="dxa"/>
            <w:shd w:val="clear" w:color="auto" w:fill="4F81BD" w:themeFill="accent1"/>
            <w:tcMar/>
          </w:tcPr>
          <w:p w:rsidR="00F17EB6" w:rsidRDefault="00996F70" w14:paraId="1401323C" w14:textId="77777777">
            <w:pPr>
              <w:spacing w:line="240" w:lineRule="auto"/>
              <w:rPr>
                <w:b/>
                <w:color w:val="FFFFFF"/>
              </w:rPr>
            </w:pPr>
            <w:bookmarkStart w:name="_heading=h.17dp8vu" w:colFirst="0" w:colLast="0" w:id="10"/>
            <w:bookmarkEnd w:id="10"/>
            <w:r>
              <w:rPr>
                <w:b/>
                <w:color w:val="FFFFFF"/>
              </w:rPr>
              <w:t>Activity</w:t>
            </w:r>
          </w:p>
        </w:tc>
        <w:tc>
          <w:tcPr>
            <w:tcW w:w="1035" w:type="dxa"/>
            <w:shd w:val="clear" w:color="auto" w:fill="4F81BD" w:themeFill="accent1"/>
            <w:tcMar/>
          </w:tcPr>
          <w:p w:rsidR="00F17EB6" w:rsidRDefault="00996F70" w14:paraId="0CF0EF82" w14:textId="77777777">
            <w:pP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BR Code</w:t>
            </w:r>
          </w:p>
        </w:tc>
        <w:tc>
          <w:tcPr>
            <w:tcW w:w="7026" w:type="dxa"/>
            <w:shd w:val="clear" w:color="auto" w:fill="4F81BD" w:themeFill="accent1"/>
            <w:tcMar/>
          </w:tcPr>
          <w:p w:rsidR="00F17EB6" w:rsidRDefault="00996F70" w14:paraId="1220FB30" w14:textId="77777777">
            <w:pP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Description</w:t>
            </w:r>
          </w:p>
        </w:tc>
      </w:tr>
      <w:tr w:rsidR="00F17EB6" w:rsidTr="553A69C8" w14:paraId="40E52563" w14:textId="77777777">
        <w:tc>
          <w:tcPr>
            <w:tcW w:w="15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tcMar/>
          </w:tcPr>
          <w:p w:rsidR="00F17EB6" w:rsidRDefault="00996F70" w14:paraId="3F5ECAB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  <w:i/>
                <w:color w:val="44546A"/>
                <w:sz w:val="18"/>
                <w:szCs w:val="18"/>
              </w:rPr>
            </w:pPr>
            <w:r>
              <w:rPr>
                <w:i/>
                <w:color w:val="44546A"/>
                <w:sz w:val="18"/>
                <w:szCs w:val="18"/>
              </w:rPr>
              <w:t>(2)</w:t>
            </w:r>
          </w:p>
        </w:tc>
        <w:tc>
          <w:tcPr>
            <w:tcW w:w="103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tcMar/>
          </w:tcPr>
          <w:p w:rsidR="00F17EB6" w:rsidRDefault="00996F70" w14:paraId="3293A27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  <w:i/>
                <w:color w:val="44546A"/>
                <w:sz w:val="18"/>
                <w:szCs w:val="18"/>
              </w:rPr>
            </w:pPr>
            <w:r>
              <w:rPr>
                <w:i/>
                <w:color w:val="44546A"/>
                <w:sz w:val="18"/>
                <w:szCs w:val="18"/>
              </w:rPr>
              <w:t>BR1</w:t>
            </w:r>
          </w:p>
        </w:tc>
        <w:tc>
          <w:tcPr>
            <w:tcW w:w="702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tcMar/>
          </w:tcPr>
          <w:p w:rsidR="00F17EB6" w:rsidRDefault="00996F70" w14:paraId="64CCED8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ind w:right="27" w:firstLine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Loading Screen Rules:</w:t>
            </w:r>
          </w:p>
          <w:p w:rsidR="00F17EB6" w:rsidRDefault="00996F70" w14:paraId="24C1FBC9" w14:textId="77777777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ind w:right="2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The system loads “Error Form” screen. (Refer to “Error Form” list in “List Description” file)</w:t>
            </w:r>
          </w:p>
        </w:tc>
      </w:tr>
      <w:tr w:rsidR="00F17EB6" w:rsidTr="553A69C8" w14:paraId="4B407CE0" w14:textId="77777777">
        <w:tc>
          <w:tcPr>
            <w:tcW w:w="15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tcMar/>
          </w:tcPr>
          <w:p w:rsidR="00F17EB6" w:rsidRDefault="00996F70" w14:paraId="31D818D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  <w:i/>
                <w:color w:val="44546A"/>
                <w:sz w:val="18"/>
                <w:szCs w:val="18"/>
              </w:rPr>
            </w:pPr>
            <w:r>
              <w:rPr>
                <w:i/>
                <w:color w:val="44546A"/>
                <w:sz w:val="18"/>
                <w:szCs w:val="18"/>
              </w:rPr>
              <w:t>(4)</w:t>
            </w:r>
          </w:p>
        </w:tc>
        <w:tc>
          <w:tcPr>
            <w:tcW w:w="103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tcMar/>
          </w:tcPr>
          <w:p w:rsidR="00F17EB6" w:rsidRDefault="00996F70" w14:paraId="4A3E9E3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  <w:i/>
                <w:color w:val="44546A"/>
                <w:sz w:val="18"/>
                <w:szCs w:val="18"/>
              </w:rPr>
            </w:pPr>
            <w:r>
              <w:rPr>
                <w:i/>
                <w:color w:val="44546A"/>
                <w:sz w:val="18"/>
                <w:szCs w:val="18"/>
              </w:rPr>
              <w:t>BR2</w:t>
            </w:r>
          </w:p>
        </w:tc>
        <w:tc>
          <w:tcPr>
            <w:tcW w:w="702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tcMar/>
          </w:tcPr>
          <w:p w:rsidR="00F17EB6" w:rsidRDefault="00996F70" w14:paraId="5F488C34" w14:textId="77777777">
            <w:pPr>
              <w:spacing w:after="0"/>
              <w:rPr>
                <w:b/>
              </w:rPr>
            </w:pPr>
            <w:r>
              <w:rPr>
                <w:b/>
              </w:rPr>
              <w:t>Submitting Rules:</w:t>
            </w:r>
          </w:p>
          <w:p w:rsidR="00F17EB6" w:rsidRDefault="00996F70" w14:paraId="7D379A20" w14:textId="77777777">
            <w:r>
              <w:t xml:space="preserve">When user clicks on “Send To Office Sign </w:t>
            </w:r>
            <w:r>
              <w:t>Off”/”Send to Technical Sign Off”, the system will prompt a confirmation message (Refer to MSG 6). If user chooses Cancel, the system does nothing; else, the system will save inputted information, submit the item to appropriate approver and update the item as the following:</w:t>
            </w:r>
          </w:p>
          <w:p w:rsidR="00F17EB6" w:rsidRDefault="00996F70" w14:paraId="5920CBC3" w14:textId="77777777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ind w:right="27"/>
            </w:pPr>
            <w:r>
              <w:rPr>
                <w:color w:val="000000"/>
                <w:sz w:val="20"/>
                <w:szCs w:val="20"/>
              </w:rPr>
              <w:t>The system retrieves “Currency” item with [Currency Symbol] = [Currency] in current item.</w:t>
            </w:r>
          </w:p>
          <w:p w:rsidR="00F17EB6" w:rsidRDefault="00996F70" w14:paraId="5A35E7B5" w14:textId="7777777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ind w:right="27"/>
            </w:pPr>
            <w:r>
              <w:rPr>
                <w:color w:val="000000"/>
                <w:sz w:val="20"/>
                <w:szCs w:val="20"/>
              </w:rPr>
              <w:t>If there is no retrieved value, the system shows an error message MSG 7 and exits submitting process.</w:t>
            </w:r>
          </w:p>
          <w:p w:rsidR="00F17EB6" w:rsidRDefault="00996F70" w14:paraId="6106EBDC" w14:textId="7777777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ind w:right="27"/>
            </w:pPr>
            <w:r>
              <w:rPr>
                <w:color w:val="000000"/>
                <w:sz w:val="20"/>
                <w:szCs w:val="20"/>
              </w:rPr>
              <w:t xml:space="preserve"> Else if the absolute value of [Amount] &gt; [Global Notification Limit] of the retrieved “Currency” item and this [Global Notification Limit] &lt;&gt; 0, set [Is Error Over Currency Limit] = "Yes"</w:t>
            </w:r>
          </w:p>
          <w:p w:rsidR="00F17EB6" w:rsidRDefault="00996F70" w14:paraId="61934058" w14:textId="77777777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ind w:right="27"/>
            </w:pPr>
            <w:r>
              <w:rPr>
                <w:color w:val="000000"/>
                <w:sz w:val="20"/>
                <w:szCs w:val="20"/>
              </w:rPr>
              <w:t>[Lock] = “Yes”</w:t>
            </w:r>
          </w:p>
          <w:p w:rsidR="00F17EB6" w:rsidRDefault="00996F70" w14:paraId="69185F9C" w14:textId="77777777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ind w:right="27"/>
            </w:pPr>
            <w:r>
              <w:rPr>
                <w:color w:val="000000"/>
                <w:sz w:val="20"/>
                <w:szCs w:val="20"/>
              </w:rPr>
              <w:t>If [Error Reason] = “Technical Fault”</w:t>
            </w:r>
          </w:p>
          <w:p w:rsidR="00F17EB6" w:rsidRDefault="00996F70" w14:paraId="6718D63C" w14:textId="7777777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ind w:right="27"/>
            </w:pPr>
            <w:r>
              <w:rPr>
                <w:color w:val="000000"/>
                <w:sz w:val="20"/>
                <w:szCs w:val="20"/>
              </w:rPr>
              <w:t xml:space="preserve">Set </w:t>
            </w:r>
            <w:r>
              <w:rPr>
                <w:color w:val="000000"/>
                <w:sz w:val="20"/>
                <w:szCs w:val="20"/>
              </w:rPr>
              <w:t>[Document Status] = “Sent to Technical Sign Off”</w:t>
            </w:r>
          </w:p>
          <w:p w:rsidR="00F17EB6" w:rsidRDefault="00996F70" w14:paraId="3EDFB196" w14:textId="77777777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ind w:right="27"/>
            </w:pPr>
            <w:r>
              <w:rPr>
                <w:color w:val="000000"/>
                <w:sz w:val="20"/>
                <w:szCs w:val="20"/>
              </w:rPr>
              <w:t xml:space="preserve">Else </w:t>
            </w:r>
          </w:p>
          <w:p w:rsidR="00F17EB6" w:rsidRDefault="00996F70" w14:paraId="26AC8FA6" w14:textId="7777777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ind w:right="27"/>
            </w:pPr>
            <w:r>
              <w:rPr>
                <w:color w:val="000000"/>
                <w:sz w:val="20"/>
                <w:szCs w:val="20"/>
              </w:rPr>
              <w:t>Set [Document Status] = “Sent to Office Sign Off”.</w:t>
            </w:r>
          </w:p>
          <w:p w:rsidR="00F17EB6" w:rsidRDefault="00996F70" w14:paraId="450FAA12" w14:textId="77777777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ind w:right="27"/>
            </w:pPr>
            <w:r>
              <w:rPr>
                <w:color w:val="000000"/>
                <w:sz w:val="20"/>
                <w:szCs w:val="20"/>
              </w:rPr>
              <w:t>If [Amount] &lt;&gt; 0 and [Euro Rate] &lt;&gt; 0, set [Euro Equivalent] = [Amount] / [Euro Rate]; else, set [Euro Equivalent] = 0</w:t>
            </w:r>
          </w:p>
          <w:p w:rsidR="00F17EB6" w:rsidRDefault="00996F70" w14:paraId="04FC5B6B" w14:textId="77777777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ind w:right="27"/>
            </w:pPr>
            <w:r>
              <w:rPr>
                <w:color w:val="000000"/>
                <w:sz w:val="20"/>
                <w:szCs w:val="20"/>
              </w:rPr>
              <w:t xml:space="preserve"> [Reference Number] is generated with format as: [Error Identifier] + [Error Current Year] + “-“ + &lt;&lt;Reference Number&gt;&gt; with </w:t>
            </w:r>
            <w:r>
              <w:rPr>
                <w:b/>
                <w:color w:val="000000"/>
                <w:sz w:val="20"/>
                <w:szCs w:val="20"/>
              </w:rPr>
              <w:t>&lt;&lt;Reference Number&gt;&gt;</w:t>
            </w:r>
            <w:r>
              <w:rPr>
                <w:color w:val="000000"/>
                <w:sz w:val="20"/>
                <w:szCs w:val="20"/>
              </w:rPr>
              <w:t>: [Report Number] of the satisfied Country item + 1</w:t>
            </w:r>
          </w:p>
          <w:p w:rsidR="00F17EB6" w:rsidRDefault="00996F70" w14:paraId="604BDA68" w14:textId="77777777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ind w:right="27"/>
            </w:pPr>
            <w:r>
              <w:rPr>
                <w:color w:val="000000"/>
                <w:sz w:val="20"/>
                <w:szCs w:val="20"/>
              </w:rPr>
              <w:t xml:space="preserve">Update [Report Number] of the satisfied “Country” item = </w:t>
            </w:r>
            <w:r>
              <w:rPr>
                <w:color w:val="000000"/>
                <w:sz w:val="20"/>
                <w:szCs w:val="20"/>
              </w:rPr>
              <w:t>[Report Number] + 1</w:t>
            </w:r>
          </w:p>
          <w:p w:rsidR="00F17EB6" w:rsidRDefault="00996F70" w14:paraId="5906AD02" w14:textId="77777777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ind w:right="27"/>
            </w:pPr>
            <w:r>
              <w:rPr>
                <w:color w:val="000000"/>
                <w:sz w:val="20"/>
                <w:szCs w:val="20"/>
              </w:rPr>
              <w:t>Update permission so that no one can edit fields in Trader Details, Trade Details, Client Proprietary Details, and Cancellation Details sections. Besides, editable permission also is updated as the following:</w:t>
            </w:r>
          </w:p>
          <w:p w:rsidR="00F17EB6" w:rsidRDefault="00996F70" w14:paraId="70280EC6" w14:textId="7777777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ind w:right="27"/>
            </w:pPr>
            <w:r>
              <w:rPr>
                <w:color w:val="000000"/>
                <w:sz w:val="20"/>
                <w:szCs w:val="20"/>
              </w:rPr>
              <w:t xml:space="preserve">If [Market] = “EURX” and [Compliance Operation] &lt;&gt; “”, only users in [Compliance Operation], users of “EURX” items basing [Email], </w:t>
            </w:r>
            <w:r>
              <w:rPr>
                <w:color w:val="000000"/>
                <w:sz w:val="20"/>
                <w:szCs w:val="20"/>
              </w:rPr>
              <w:lastRenderedPageBreak/>
              <w:t>[Creator], GES Administrator, [Sign offs], [Approvers], [Compliance Approvers], and GES Higher Approvers.</w:t>
            </w:r>
          </w:p>
          <w:p w:rsidR="00F17EB6" w:rsidRDefault="00996F70" w14:paraId="4BCBB518" w14:textId="7777777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ind w:right="27"/>
            </w:pPr>
            <w:r>
              <w:rPr>
                <w:color w:val="000000"/>
                <w:sz w:val="20"/>
                <w:szCs w:val="20"/>
              </w:rPr>
              <w:t>Else if [Market] =”EURX” and [Compliance Operation] = “”, only users of “EURX” items basing [Email], [Creator], GES Administrator, [Sign offs], [Approvers], [Compliance Approvers], and GES Higher Approvers.</w:t>
            </w:r>
          </w:p>
          <w:p w:rsidR="00F17EB6" w:rsidRDefault="00996F70" w14:paraId="60EF3A99" w14:textId="7777777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ind w:right="27"/>
            </w:pPr>
            <w:r>
              <w:rPr>
                <w:color w:val="000000"/>
                <w:sz w:val="20"/>
                <w:szCs w:val="20"/>
              </w:rPr>
              <w:t>Else if [Market] &lt;&gt; “EURX” and [Compliance Operation] &lt;&gt; “”, only users in [Compliance Operation], [Creator], GES Administrator, [Sign offs], [Approvers], [Compliance Approvers], and GES Higher Approvers.</w:t>
            </w:r>
          </w:p>
          <w:p w:rsidR="00F17EB6" w:rsidRDefault="00996F70" w14:paraId="54A7FA77" w14:textId="77777777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ind w:right="2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Send notification email as </w:t>
            </w:r>
            <w:r>
              <w:rPr>
                <w:b/>
                <w:color w:val="000000"/>
                <w:sz w:val="20"/>
                <w:szCs w:val="20"/>
              </w:rPr>
              <w:t>Email Templates</w:t>
            </w:r>
            <w:r>
              <w:rPr>
                <w:color w:val="000000"/>
                <w:sz w:val="20"/>
                <w:szCs w:val="20"/>
              </w:rPr>
              <w:t xml:space="preserve"> below,</w:t>
            </w:r>
          </w:p>
        </w:tc>
      </w:tr>
      <w:tr w:rsidR="00F17EB6" w:rsidTr="553A69C8" w14:paraId="4268024D" w14:textId="77777777">
        <w:tc>
          <w:tcPr>
            <w:tcW w:w="155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  <w:tcMar/>
          </w:tcPr>
          <w:p w:rsidR="00F17EB6" w:rsidRDefault="00F17EB6" w14:paraId="0403687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  <w:i/>
                <w:color w:val="44546A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color="4F81BD" w:themeColor="accent1" w:sz="8" w:space="0"/>
              <w:bottom w:val="single" w:color="4F81BD" w:themeColor="accent1" w:sz="8" w:space="0"/>
            </w:tcBorders>
            <w:tcMar/>
          </w:tcPr>
          <w:p w:rsidR="00F17EB6" w:rsidRDefault="00F17EB6" w14:paraId="11CB042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  <w:i/>
                <w:color w:val="44546A"/>
                <w:sz w:val="18"/>
                <w:szCs w:val="18"/>
              </w:rPr>
            </w:pPr>
          </w:p>
        </w:tc>
        <w:tc>
          <w:tcPr>
            <w:tcW w:w="702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tcMar/>
          </w:tcPr>
          <w:p w:rsidR="00F17EB6" w:rsidRDefault="00996F70" w14:paraId="346A4599" w14:textId="77777777">
            <w:pPr>
              <w:spacing w:after="0"/>
              <w:rPr>
                <w:b/>
              </w:rPr>
            </w:pPr>
            <w:r>
              <w:rPr>
                <w:b/>
              </w:rPr>
              <w:t>Email Templates:</w:t>
            </w:r>
          </w:p>
          <w:p w:rsidR="00F17EB6" w:rsidRDefault="00996F70" w14:paraId="6BFCCFBA" w14:textId="77777777">
            <w:pPr>
              <w:numPr>
                <w:ilvl w:val="0"/>
                <w:numId w:val="2"/>
              </w:numPr>
              <w:spacing w:after="0"/>
              <w:ind w:left="387"/>
              <w:rPr>
                <w:b/>
              </w:rPr>
            </w:pPr>
            <w:r>
              <w:t>Send mail to Sign Offs as the template</w:t>
            </w:r>
            <w:r>
              <w:rPr>
                <w:b/>
              </w:rPr>
              <w:t xml:space="preserve"> </w:t>
            </w:r>
            <w:r>
              <w:t>below</w:t>
            </w:r>
            <w:r>
              <w:rPr>
                <w:b/>
              </w:rPr>
              <w:t>:</w:t>
            </w:r>
          </w:p>
          <w:tbl>
            <w:tblPr>
              <w:tblW w:w="6404" w:type="dxa"/>
              <w:tblInd w:w="382" w:type="dxa"/>
              <w:tblBorders>
                <w:top w:val="dotted" w:color="000000" w:sz="4" w:space="0"/>
                <w:left w:val="dotted" w:color="000000" w:sz="4" w:space="0"/>
                <w:bottom w:val="dotted" w:color="000000" w:sz="4" w:space="0"/>
                <w:right w:val="dotted" w:color="000000" w:sz="4" w:space="0"/>
                <w:insideH w:val="dotted" w:color="000000" w:sz="4" w:space="0"/>
                <w:insideV w:val="dotted" w:color="000000" w:sz="4" w:space="0"/>
              </w:tblBorders>
              <w:tblLayout w:type="fixed"/>
              <w:tblCellMar>
                <w:left w:w="115" w:type="dxa"/>
                <w:right w:w="115" w:type="dxa"/>
              </w:tblCellMar>
              <w:tblLook w:val="0400" w:firstRow="0" w:lastRow="0" w:firstColumn="0" w:lastColumn="0" w:noHBand="0" w:noVBand="1"/>
            </w:tblPr>
            <w:tblGrid>
              <w:gridCol w:w="1471"/>
              <w:gridCol w:w="4933"/>
            </w:tblGrid>
            <w:tr w:rsidR="00F17EB6" w14:paraId="6DA73DED" w14:textId="77777777">
              <w:tc>
                <w:tcPr>
                  <w:tcW w:w="1471" w:type="dxa"/>
                </w:tcPr>
                <w:p w:rsidR="00F17EB6" w:rsidRDefault="00996F70" w14:paraId="5CBA07E8" w14:textId="77777777">
                  <w:pPr>
                    <w:spacing w:line="276" w:lineRule="auto"/>
                  </w:pPr>
                  <w:r>
                    <w:t>From</w:t>
                  </w:r>
                </w:p>
              </w:tc>
              <w:tc>
                <w:tcPr>
                  <w:tcW w:w="4933" w:type="dxa"/>
                </w:tcPr>
                <w:p w:rsidR="00F17EB6" w:rsidRDefault="00996F70" w14:paraId="67CE3A80" w14:textId="77777777">
                  <w:pPr>
                    <w:spacing w:line="276" w:lineRule="auto"/>
                  </w:pPr>
                  <w:r>
                    <w:t>Current user</w:t>
                  </w:r>
                </w:p>
              </w:tc>
            </w:tr>
            <w:tr w:rsidR="00F17EB6" w14:paraId="6F55677B" w14:textId="77777777">
              <w:tc>
                <w:tcPr>
                  <w:tcW w:w="1471" w:type="dxa"/>
                </w:tcPr>
                <w:p w:rsidR="00F17EB6" w:rsidRDefault="00996F70" w14:paraId="43FFAFD9" w14:textId="77777777">
                  <w:pPr>
                    <w:spacing w:line="276" w:lineRule="auto"/>
                  </w:pPr>
                  <w:r>
                    <w:t>To</w:t>
                  </w:r>
                </w:p>
              </w:tc>
              <w:tc>
                <w:tcPr>
                  <w:tcW w:w="4933" w:type="dxa"/>
                </w:tcPr>
                <w:p w:rsidR="00F17EB6" w:rsidRDefault="00996F70" w14:paraId="4309F053" w14:textId="77777777">
                  <w:pPr>
                    <w:spacing w:line="276" w:lineRule="auto"/>
                  </w:pPr>
                  <w:r>
                    <w:t>[Sign Off Emails]</w:t>
                  </w:r>
                </w:p>
              </w:tc>
            </w:tr>
            <w:tr w:rsidR="00F17EB6" w14:paraId="0FE28B5A" w14:textId="77777777">
              <w:tc>
                <w:tcPr>
                  <w:tcW w:w="1471" w:type="dxa"/>
                </w:tcPr>
                <w:p w:rsidR="00F17EB6" w:rsidRDefault="00996F70" w14:paraId="3A6FD6E4" w14:textId="77777777">
                  <w:pPr>
                    <w:spacing w:line="276" w:lineRule="auto"/>
                  </w:pPr>
                  <w:r>
                    <w:t>Cc</w:t>
                  </w:r>
                </w:p>
              </w:tc>
              <w:tc>
                <w:tcPr>
                  <w:tcW w:w="4933" w:type="dxa"/>
                </w:tcPr>
                <w:p w:rsidR="00F17EB6" w:rsidRDefault="00996F70" w14:paraId="6F93B062" w14:textId="77777777">
                  <w:pPr>
                    <w:spacing w:line="276" w:lineRule="auto"/>
                  </w:pPr>
                  <w:r>
                    <w:t>N/A</w:t>
                  </w:r>
                </w:p>
              </w:tc>
            </w:tr>
            <w:tr w:rsidR="00F17EB6" w14:paraId="6968970C" w14:textId="77777777">
              <w:tc>
                <w:tcPr>
                  <w:tcW w:w="1471" w:type="dxa"/>
                </w:tcPr>
                <w:p w:rsidR="00F17EB6" w:rsidRDefault="00996F70" w14:paraId="0108B6F8" w14:textId="77777777">
                  <w:pPr>
                    <w:spacing w:line="276" w:lineRule="auto"/>
                  </w:pPr>
                  <w:r>
                    <w:t>Subject</w:t>
                  </w:r>
                </w:p>
              </w:tc>
              <w:tc>
                <w:tcPr>
                  <w:tcW w:w="4933" w:type="dxa"/>
                </w:tcPr>
                <w:p w:rsidR="00F17EB6" w:rsidRDefault="00996F70" w14:paraId="465FEF35" w14:textId="77777777">
                  <w:pPr>
                    <w:spacing w:line="276" w:lineRule="auto"/>
                  </w:pPr>
                  <w:r>
                    <w:t>Get [Subject] of “Email Template” item of which [Keyword] = “Sign Offs”</w:t>
                  </w:r>
                </w:p>
              </w:tc>
            </w:tr>
            <w:tr w:rsidR="00F17EB6" w14:paraId="4092E848" w14:textId="77777777">
              <w:tc>
                <w:tcPr>
                  <w:tcW w:w="1471" w:type="dxa"/>
                </w:tcPr>
                <w:p w:rsidR="00F17EB6" w:rsidRDefault="00996F70" w14:paraId="6C77A802" w14:textId="77777777">
                  <w:pPr>
                    <w:spacing w:line="276" w:lineRule="auto"/>
                  </w:pPr>
                  <w:r>
                    <w:t>Body</w:t>
                  </w:r>
                </w:p>
              </w:tc>
              <w:tc>
                <w:tcPr>
                  <w:tcW w:w="4933" w:type="dxa"/>
                </w:tcPr>
                <w:p w:rsidR="00F17EB6" w:rsidRDefault="00996F70" w14:paraId="45755035" w14:textId="777777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ind w:hanging="266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Get [Body] of “Email Template” item of which [Keyword] = “Sign Offs”</w:t>
                  </w:r>
                </w:p>
              </w:tc>
            </w:tr>
          </w:tbl>
          <w:sdt>
            <w:sdtPr>
              <w:tag w:val="goog_rdk_2"/>
              <w:id w:val="-1423874184"/>
            </w:sdtPr>
            <w:sdtEndPr/>
            <w:sdtContent>
              <w:p w:rsidR="00F17EB6" w:rsidRDefault="00996F70" w14:paraId="5EE5E2A1" w14:textId="77777777">
                <w:pPr>
                  <w:spacing w:after="0"/>
                  <w:ind w:left="387" w:firstLine="453"/>
                  <w:rPr>
                    <w:del w:author="nhungntt" w:date="2012-08-05T15:17:00Z" w:id="11"/>
                  </w:rPr>
                </w:pPr>
                <w:sdt>
                  <w:sdtPr>
                    <w:tag w:val="goog_rdk_1"/>
                    <w:id w:val="-991561820"/>
                  </w:sdtPr>
                  <w:sdtEndPr/>
                  <w:sdtContent/>
                </w:sdt>
              </w:p>
            </w:sdtContent>
          </w:sdt>
          <w:p w:rsidR="00F17EB6" w:rsidRDefault="00996F70" w14:paraId="3434177A" w14:textId="77777777">
            <w:pPr>
              <w:spacing w:after="0"/>
              <w:ind w:left="387" w:firstLine="453"/>
            </w:pPr>
            <w:r>
              <w:t>Following is sample email content:</w:t>
            </w:r>
          </w:p>
          <w:p w:rsidR="00F17EB6" w:rsidRDefault="00F17EB6" w14:paraId="4D7566C1" w14:textId="77777777">
            <w:pPr>
              <w:ind w:left="387" w:firstLine="453"/>
            </w:pPr>
          </w:p>
          <w:tbl>
            <w:tblPr>
              <w:tblW w:w="6404" w:type="dxa"/>
              <w:tblInd w:w="382" w:type="dxa"/>
              <w:tblBorders>
                <w:top w:val="dotted" w:color="000000" w:sz="4" w:space="0"/>
                <w:left w:val="dotted" w:color="000000" w:sz="4" w:space="0"/>
                <w:bottom w:val="dotted" w:color="000000" w:sz="4" w:space="0"/>
                <w:right w:val="dotted" w:color="000000" w:sz="4" w:space="0"/>
                <w:insideH w:val="dotted" w:color="000000" w:sz="4" w:space="0"/>
                <w:insideV w:val="dotted" w:color="000000" w:sz="4" w:space="0"/>
              </w:tblBorders>
              <w:tblLayout w:type="fixed"/>
              <w:tblCellMar>
                <w:left w:w="115" w:type="dxa"/>
                <w:right w:w="115" w:type="dxa"/>
              </w:tblCellMar>
              <w:tblLook w:val="0400" w:firstRow="0" w:lastRow="0" w:firstColumn="0" w:lastColumn="0" w:noHBand="0" w:noVBand="1"/>
            </w:tblPr>
            <w:tblGrid>
              <w:gridCol w:w="1471"/>
              <w:gridCol w:w="4933"/>
            </w:tblGrid>
            <w:tr w:rsidR="00F17EB6" w14:paraId="5DEA08C6" w14:textId="77777777">
              <w:tc>
                <w:tcPr>
                  <w:tcW w:w="1471" w:type="dxa"/>
                </w:tcPr>
                <w:p w:rsidR="00F17EB6" w:rsidRDefault="00996F70" w14:paraId="2BF3E63D" w14:textId="77777777">
                  <w:pPr>
                    <w:spacing w:line="276" w:lineRule="auto"/>
                  </w:pPr>
                  <w:r>
                    <w:t>Subject</w:t>
                  </w:r>
                </w:p>
              </w:tc>
              <w:tc>
                <w:tcPr>
                  <w:tcW w:w="4933" w:type="dxa"/>
                </w:tcPr>
                <w:p w:rsidR="00F17EB6" w:rsidRDefault="00996F70" w14:paraId="46D469C2" w14:textId="77777777">
                  <w:pPr>
                    <w:spacing w:line="276" w:lineRule="auto"/>
                  </w:pPr>
                  <w:r>
                    <w:t xml:space="preserve">"Error - "+ </w:t>
                  </w:r>
                  <w:r>
                    <w:t>[Trader] +", "+ [Trade Date] +", EUR "+ [Euro Equivalent]</w:t>
                  </w:r>
                </w:p>
              </w:tc>
            </w:tr>
            <w:tr w:rsidR="00F17EB6" w14:paraId="30DFD6E7" w14:textId="77777777">
              <w:tc>
                <w:tcPr>
                  <w:tcW w:w="1471" w:type="dxa"/>
                </w:tcPr>
                <w:p w:rsidR="00F17EB6" w:rsidRDefault="00996F70" w14:paraId="765F70D6" w14:textId="77777777">
                  <w:pPr>
                    <w:spacing w:line="276" w:lineRule="auto"/>
                  </w:pPr>
                  <w:r>
                    <w:t>Body</w:t>
                  </w:r>
                </w:p>
              </w:tc>
              <w:tc>
                <w:tcPr>
                  <w:tcW w:w="4933" w:type="dxa"/>
                </w:tcPr>
                <w:p w:rsidR="00F17EB6" w:rsidRDefault="00996F70" w14:paraId="4678CAF0" w14:textId="77777777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ind w:left="268" w:hanging="27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If author of the item is different from sales person (compared by email)</w:t>
                  </w:r>
                </w:p>
                <w:p w:rsidR="00F17EB6" w:rsidRDefault="00996F70" w14:paraId="230E2325" w14:textId="777777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ind w:left="268" w:hanging="266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[Body] = "A GES error, reference number” + [Reference Number] + ", entered by” + [Created By] + “on behalf of "+ </w:t>
                  </w:r>
                  <w:r>
                    <w:rPr>
                      <w:color w:val="000000"/>
                      <w:sz w:val="20"/>
                      <w:szCs w:val="20"/>
                    </w:rPr>
                    <w:t>[Trader] + "."</w:t>
                  </w:r>
                </w:p>
                <w:p w:rsidR="00F17EB6" w:rsidRDefault="00996F70" w14:paraId="706700A1" w14:textId="77777777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ind w:left="268" w:hanging="27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Else </w:t>
                  </w:r>
                </w:p>
                <w:p w:rsidR="00F17EB6" w:rsidRDefault="00996F70" w14:paraId="3A90178D" w14:textId="777777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ind w:left="268" w:hanging="266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[Body] = "A GES error, reference number” + [Reference Number] +", entered by” + [Created By] + "."</w:t>
                  </w:r>
                </w:p>
                <w:p w:rsidR="00F17EB6" w:rsidRDefault="00996F70" w14:paraId="44E447D3" w14:textId="77777777">
                  <w:pPr>
                    <w:ind w:left="268"/>
                  </w:pPr>
                  <w:r>
                    <w:t>[Body] = [Body] + new 2 lines</w:t>
                  </w:r>
                </w:p>
                <w:p w:rsidR="00F17EB6" w:rsidRDefault="00996F70" w14:paraId="04A44E0F" w14:textId="77777777">
                  <w:pPr>
                    <w:ind w:left="268"/>
                  </w:pPr>
                  <w:r>
                    <w:t>[Body] = [Body] + “The GES Error has been sent to the following Sign Offs for approval.”</w:t>
                  </w:r>
                </w:p>
                <w:p w:rsidR="00F17EB6" w:rsidRDefault="00996F70" w14:paraId="2E535836" w14:textId="77777777">
                  <w:pPr>
                    <w:ind w:left="268"/>
                  </w:pPr>
                  <w:r>
                    <w:t xml:space="preserve">[Body] = </w:t>
                  </w:r>
                  <w:r>
                    <w:t>[Body] + new line</w:t>
                  </w:r>
                </w:p>
                <w:p w:rsidR="00F17EB6" w:rsidRDefault="00996F70" w14:paraId="4E6BE363" w14:textId="77777777">
                  <w:pPr>
                    <w:ind w:left="268"/>
                  </w:pPr>
                  <w:r>
                    <w:t>[Body] = [Body] + [Sign Offs] (one value of [Sign Offs] per one line)</w:t>
                  </w:r>
                </w:p>
                <w:p w:rsidR="00F17EB6" w:rsidRDefault="00996F70" w14:paraId="1BFF29A7" w14:textId="77777777">
                  <w:pPr>
                    <w:ind w:left="268"/>
                  </w:pPr>
                  <w:r>
                    <w:lastRenderedPageBreak/>
                    <w:t>[Body] = [Body] + new line</w:t>
                  </w:r>
                </w:p>
                <w:p w:rsidR="00F17EB6" w:rsidRDefault="00996F70" w14:paraId="26EDB998" w14:textId="77777777">
                  <w:pPr>
                    <w:ind w:left="268"/>
                  </w:pPr>
                  <w:r>
                    <w:t>[Body] = [Body] + "Please go to the document by clicking the following link: " + new line</w:t>
                  </w:r>
                </w:p>
                <w:p w:rsidR="00F17EB6" w:rsidRDefault="00996F70" w14:paraId="08F5D277" w14:textId="77777777">
                  <w:pPr>
                    <w:ind w:left="268"/>
                  </w:pPr>
                  <w:r>
                    <w:t>[Body] = [Body] + &lt;&lt;Link to item&gt;&gt;</w:t>
                  </w:r>
                </w:p>
                <w:p w:rsidR="00F17EB6" w:rsidRDefault="00996F70" w14:paraId="5997D554" w14:textId="77777777">
                  <w:pPr>
                    <w:ind w:left="268"/>
                  </w:pPr>
                  <w:r>
                    <w:t>[Body] = [Body] + "And approve or reject it by clicking the action buttons at the top of the screen."</w:t>
                  </w:r>
                </w:p>
              </w:tc>
            </w:tr>
          </w:tbl>
          <w:p w:rsidR="00F17EB6" w:rsidRDefault="00F17EB6" w14:paraId="1644182A" w14:textId="77777777">
            <w:pPr>
              <w:spacing w:after="0"/>
              <w:rPr>
                <w:b/>
              </w:rPr>
            </w:pPr>
          </w:p>
          <w:p w:rsidR="00F17EB6" w:rsidRDefault="00996F70" w14:paraId="4D5FB83B" w14:textId="77777777">
            <w:pPr>
              <w:numPr>
                <w:ilvl w:val="0"/>
                <w:numId w:val="2"/>
              </w:numPr>
              <w:spacing w:after="0"/>
              <w:ind w:left="387"/>
            </w:pPr>
            <w:r>
              <w:t>If [Error Reason] &lt;&gt; “Technical Fault”,</w:t>
            </w:r>
          </w:p>
          <w:p w:rsidR="00F17EB6" w:rsidRDefault="00996F70" w14:paraId="6C2B9961" w14:textId="77777777">
            <w:pPr>
              <w:numPr>
                <w:ilvl w:val="0"/>
                <w:numId w:val="8"/>
              </w:numPr>
              <w:spacing w:after="0"/>
              <w:ind w:left="694"/>
            </w:pPr>
            <w:r>
              <w:t>[Is Error Over Currency Limit] = "Yes", send mail to Office Approvers as the template below:</w:t>
            </w:r>
          </w:p>
          <w:tbl>
            <w:tblPr>
              <w:tblW w:w="6404" w:type="dxa"/>
              <w:tblInd w:w="382" w:type="dxa"/>
              <w:tblBorders>
                <w:top w:val="dotted" w:color="000000" w:sz="4" w:space="0"/>
                <w:left w:val="dotted" w:color="000000" w:sz="4" w:space="0"/>
                <w:bottom w:val="dotted" w:color="000000" w:sz="4" w:space="0"/>
                <w:right w:val="dotted" w:color="000000" w:sz="4" w:space="0"/>
                <w:insideH w:val="dotted" w:color="000000" w:sz="4" w:space="0"/>
                <w:insideV w:val="dotted" w:color="000000" w:sz="4" w:space="0"/>
              </w:tblBorders>
              <w:tblLayout w:type="fixed"/>
              <w:tblCellMar>
                <w:left w:w="115" w:type="dxa"/>
                <w:right w:w="115" w:type="dxa"/>
              </w:tblCellMar>
              <w:tblLook w:val="0400" w:firstRow="0" w:lastRow="0" w:firstColumn="0" w:lastColumn="0" w:noHBand="0" w:noVBand="1"/>
            </w:tblPr>
            <w:tblGrid>
              <w:gridCol w:w="1471"/>
              <w:gridCol w:w="4933"/>
            </w:tblGrid>
            <w:tr w:rsidR="00F17EB6" w14:paraId="2811D56F" w14:textId="77777777">
              <w:tc>
                <w:tcPr>
                  <w:tcW w:w="1471" w:type="dxa"/>
                </w:tcPr>
                <w:p w:rsidR="00F17EB6" w:rsidRDefault="00996F70" w14:paraId="5FA8184B" w14:textId="77777777">
                  <w:pPr>
                    <w:spacing w:line="276" w:lineRule="auto"/>
                  </w:pPr>
                  <w:r>
                    <w:t>From</w:t>
                  </w:r>
                </w:p>
              </w:tc>
              <w:tc>
                <w:tcPr>
                  <w:tcW w:w="4933" w:type="dxa"/>
                </w:tcPr>
                <w:p w:rsidR="00F17EB6" w:rsidRDefault="00996F70" w14:paraId="4EB8F167" w14:textId="77777777">
                  <w:pPr>
                    <w:spacing w:line="276" w:lineRule="auto"/>
                  </w:pPr>
                  <w:r>
                    <w:t>Current user</w:t>
                  </w:r>
                </w:p>
              </w:tc>
            </w:tr>
            <w:tr w:rsidR="00F17EB6" w14:paraId="1A0888A9" w14:textId="77777777">
              <w:tc>
                <w:tcPr>
                  <w:tcW w:w="1471" w:type="dxa"/>
                </w:tcPr>
                <w:p w:rsidR="00F17EB6" w:rsidRDefault="00996F70" w14:paraId="4F35D512" w14:textId="77777777">
                  <w:pPr>
                    <w:spacing w:line="276" w:lineRule="auto"/>
                  </w:pPr>
                  <w:r>
                    <w:t>To</w:t>
                  </w:r>
                </w:p>
              </w:tc>
              <w:tc>
                <w:tcPr>
                  <w:tcW w:w="4933" w:type="dxa"/>
                </w:tcPr>
                <w:p w:rsidR="00F17EB6" w:rsidRDefault="00996F70" w14:paraId="5F3BF3E5" w14:textId="77777777">
                  <w:pPr>
                    <w:spacing w:line="276" w:lineRule="auto"/>
                  </w:pPr>
                  <w:r>
                    <w:t>[Approver Emails]</w:t>
                  </w:r>
                </w:p>
              </w:tc>
            </w:tr>
            <w:tr w:rsidR="00F17EB6" w14:paraId="320C52FE" w14:textId="77777777">
              <w:tc>
                <w:tcPr>
                  <w:tcW w:w="1471" w:type="dxa"/>
                </w:tcPr>
                <w:p w:rsidR="00F17EB6" w:rsidRDefault="00996F70" w14:paraId="546F8785" w14:textId="77777777">
                  <w:pPr>
                    <w:spacing w:line="276" w:lineRule="auto"/>
                  </w:pPr>
                  <w:r>
                    <w:t>Cc</w:t>
                  </w:r>
                </w:p>
              </w:tc>
              <w:tc>
                <w:tcPr>
                  <w:tcW w:w="4933" w:type="dxa"/>
                </w:tcPr>
                <w:p w:rsidR="00F17EB6" w:rsidRDefault="00996F70" w14:paraId="55AEE822" w14:textId="77777777">
                  <w:pPr>
                    <w:spacing w:line="276" w:lineRule="auto"/>
                  </w:pPr>
                  <w:r>
                    <w:t>N/A</w:t>
                  </w:r>
                </w:p>
              </w:tc>
            </w:tr>
            <w:tr w:rsidR="00F17EB6" w14:paraId="63EF59AC" w14:textId="77777777">
              <w:tc>
                <w:tcPr>
                  <w:tcW w:w="1471" w:type="dxa"/>
                </w:tcPr>
                <w:p w:rsidR="00F17EB6" w:rsidRDefault="00996F70" w14:paraId="1DD8B0AB" w14:textId="77777777">
                  <w:pPr>
                    <w:spacing w:line="276" w:lineRule="auto"/>
                  </w:pPr>
                  <w:r>
                    <w:t>Subject</w:t>
                  </w:r>
                </w:p>
              </w:tc>
              <w:tc>
                <w:tcPr>
                  <w:tcW w:w="4933" w:type="dxa"/>
                </w:tcPr>
                <w:p w:rsidR="00F17EB6" w:rsidRDefault="00996F70" w14:paraId="1CFE5429" w14:textId="77777777">
                  <w:pPr>
                    <w:spacing w:line="276" w:lineRule="auto"/>
                  </w:pPr>
                  <w:r>
                    <w:t>Get [Subject] of “Email Template” item of which [Keyword] = “Error Over Currency Limit”</w:t>
                  </w:r>
                </w:p>
              </w:tc>
            </w:tr>
            <w:tr w:rsidR="00F17EB6" w14:paraId="6995FA3B" w14:textId="77777777">
              <w:trPr>
                <w:trHeight w:val="503"/>
              </w:trPr>
              <w:tc>
                <w:tcPr>
                  <w:tcW w:w="1471" w:type="dxa"/>
                </w:tcPr>
                <w:p w:rsidR="00F17EB6" w:rsidRDefault="00996F70" w14:paraId="704FFED6" w14:textId="77777777">
                  <w:pPr>
                    <w:spacing w:line="276" w:lineRule="auto"/>
                  </w:pPr>
                  <w:r>
                    <w:t>Body</w:t>
                  </w:r>
                </w:p>
              </w:tc>
              <w:tc>
                <w:tcPr>
                  <w:tcW w:w="4933" w:type="dxa"/>
                </w:tcPr>
                <w:p w:rsidR="00F17EB6" w:rsidRDefault="00996F70" w14:paraId="47F05266" w14:textId="777777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ind w:hanging="266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Get [Body] of “Email Template” item of which [Keyword] = “Error Over Currency Limit”</w:t>
                  </w:r>
                </w:p>
              </w:tc>
            </w:tr>
          </w:tbl>
          <w:p w:rsidR="00F17EB6" w:rsidRDefault="00F17EB6" w14:paraId="39AD87D8" w14:textId="77777777">
            <w:pPr>
              <w:spacing w:after="0"/>
              <w:ind w:left="387" w:firstLine="453"/>
            </w:pPr>
          </w:p>
          <w:p w:rsidR="00F17EB6" w:rsidRDefault="00996F70" w14:paraId="51413E36" w14:textId="77777777">
            <w:pPr>
              <w:spacing w:after="0"/>
              <w:ind w:left="387" w:firstLine="453"/>
            </w:pPr>
            <w:r>
              <w:t xml:space="preserve">Following is sample email </w:t>
            </w:r>
            <w:r>
              <w:t>content:</w:t>
            </w:r>
          </w:p>
          <w:p w:rsidR="00F17EB6" w:rsidRDefault="00996F70" w14:paraId="4EFC882A" w14:textId="77777777">
            <w:pPr>
              <w:tabs>
                <w:tab w:val="left" w:pos="1290"/>
              </w:tabs>
            </w:pPr>
            <w:r>
              <w:tab/>
            </w:r>
          </w:p>
          <w:tbl>
            <w:tblPr>
              <w:tblW w:w="6367" w:type="dxa"/>
              <w:tblInd w:w="419" w:type="dxa"/>
              <w:tblBorders>
                <w:top w:val="dotted" w:color="000000" w:sz="4" w:space="0"/>
                <w:left w:val="dotted" w:color="000000" w:sz="4" w:space="0"/>
                <w:bottom w:val="dotted" w:color="000000" w:sz="4" w:space="0"/>
                <w:right w:val="dotted" w:color="000000" w:sz="4" w:space="0"/>
                <w:insideH w:val="dotted" w:color="000000" w:sz="4" w:space="0"/>
                <w:insideV w:val="dotted" w:color="000000" w:sz="4" w:space="0"/>
              </w:tblBorders>
              <w:tblLayout w:type="fixed"/>
              <w:tblCellMar>
                <w:left w:w="115" w:type="dxa"/>
                <w:right w:w="115" w:type="dxa"/>
              </w:tblCellMar>
              <w:tblLook w:val="0400" w:firstRow="0" w:lastRow="0" w:firstColumn="0" w:lastColumn="0" w:noHBand="0" w:noVBand="1"/>
            </w:tblPr>
            <w:tblGrid>
              <w:gridCol w:w="1471"/>
              <w:gridCol w:w="4896"/>
            </w:tblGrid>
            <w:tr w:rsidR="00F17EB6" w14:paraId="6F57D61A" w14:textId="77777777">
              <w:tc>
                <w:tcPr>
                  <w:tcW w:w="1471" w:type="dxa"/>
                </w:tcPr>
                <w:p w:rsidR="00F17EB6" w:rsidRDefault="00996F70" w14:paraId="49009856" w14:textId="77777777">
                  <w:pPr>
                    <w:spacing w:line="276" w:lineRule="auto"/>
                  </w:pPr>
                  <w:r>
                    <w:t>From</w:t>
                  </w:r>
                </w:p>
              </w:tc>
              <w:tc>
                <w:tcPr>
                  <w:tcW w:w="4896" w:type="dxa"/>
                </w:tcPr>
                <w:p w:rsidR="00F17EB6" w:rsidRDefault="00996F70" w14:paraId="36E0F65B" w14:textId="77777777">
                  <w:pPr>
                    <w:spacing w:line="276" w:lineRule="auto"/>
                  </w:pPr>
                  <w:r>
                    <w:t>Current user</w:t>
                  </w:r>
                </w:p>
              </w:tc>
            </w:tr>
            <w:tr w:rsidR="00F17EB6" w14:paraId="066BE4DC" w14:textId="77777777">
              <w:tc>
                <w:tcPr>
                  <w:tcW w:w="1471" w:type="dxa"/>
                </w:tcPr>
                <w:p w:rsidR="00F17EB6" w:rsidRDefault="00996F70" w14:paraId="17BD8382" w14:textId="77777777">
                  <w:pPr>
                    <w:spacing w:line="276" w:lineRule="auto"/>
                  </w:pPr>
                  <w:r>
                    <w:t>To</w:t>
                  </w:r>
                </w:p>
              </w:tc>
              <w:tc>
                <w:tcPr>
                  <w:tcW w:w="4896" w:type="dxa"/>
                </w:tcPr>
                <w:p w:rsidR="00F17EB6" w:rsidRDefault="00996F70" w14:paraId="5C6AC09B" w14:textId="77777777">
                  <w:pPr>
                    <w:spacing w:line="276" w:lineRule="auto"/>
                  </w:pPr>
                  <w:r>
                    <w:t>[Approver Emails]</w:t>
                  </w:r>
                </w:p>
              </w:tc>
            </w:tr>
            <w:tr w:rsidR="00F17EB6" w14:paraId="36D1ED8F" w14:textId="77777777">
              <w:tc>
                <w:tcPr>
                  <w:tcW w:w="1471" w:type="dxa"/>
                </w:tcPr>
                <w:p w:rsidR="00F17EB6" w:rsidRDefault="00996F70" w14:paraId="74378AA2" w14:textId="77777777">
                  <w:pPr>
                    <w:spacing w:line="276" w:lineRule="auto"/>
                  </w:pPr>
                  <w:r>
                    <w:t>Cc</w:t>
                  </w:r>
                </w:p>
              </w:tc>
              <w:tc>
                <w:tcPr>
                  <w:tcW w:w="4896" w:type="dxa"/>
                </w:tcPr>
                <w:p w:rsidR="00F17EB6" w:rsidRDefault="00996F70" w14:paraId="11CE6A55" w14:textId="77777777">
                  <w:pPr>
                    <w:spacing w:line="276" w:lineRule="auto"/>
                  </w:pPr>
                  <w:r>
                    <w:t>N/A</w:t>
                  </w:r>
                </w:p>
              </w:tc>
            </w:tr>
            <w:tr w:rsidR="00F17EB6" w14:paraId="1F8B0267" w14:textId="77777777">
              <w:tc>
                <w:tcPr>
                  <w:tcW w:w="1471" w:type="dxa"/>
                </w:tcPr>
                <w:p w:rsidR="00F17EB6" w:rsidRDefault="00996F70" w14:paraId="2E936702" w14:textId="77777777">
                  <w:pPr>
                    <w:spacing w:line="276" w:lineRule="auto"/>
                  </w:pPr>
                  <w:r>
                    <w:t>Bcc</w:t>
                  </w:r>
                </w:p>
              </w:tc>
              <w:tc>
                <w:tcPr>
                  <w:tcW w:w="4896" w:type="dxa"/>
                </w:tcPr>
                <w:p w:rsidR="00F17EB6" w:rsidRDefault="00996F70" w14:paraId="67E38C52" w14:textId="77777777">
                  <w:pPr>
                    <w:spacing w:line="276" w:lineRule="auto"/>
                  </w:pPr>
                  <w:r>
                    <w:t>N/A</w:t>
                  </w:r>
                </w:p>
              </w:tc>
            </w:tr>
            <w:tr w:rsidR="00F17EB6" w14:paraId="4354993F" w14:textId="77777777">
              <w:tc>
                <w:tcPr>
                  <w:tcW w:w="1471" w:type="dxa"/>
                </w:tcPr>
                <w:p w:rsidR="00F17EB6" w:rsidRDefault="00996F70" w14:paraId="32E7F060" w14:textId="77777777">
                  <w:pPr>
                    <w:spacing w:line="276" w:lineRule="auto"/>
                  </w:pPr>
                  <w:r>
                    <w:t>Subject</w:t>
                  </w:r>
                </w:p>
              </w:tc>
              <w:tc>
                <w:tcPr>
                  <w:tcW w:w="4896" w:type="dxa"/>
                </w:tcPr>
                <w:p w:rsidR="00F17EB6" w:rsidRDefault="00996F70" w14:paraId="06FD6D3E" w14:textId="77777777">
                  <w:pPr>
                    <w:spacing w:line="276" w:lineRule="auto"/>
                  </w:pPr>
                  <w:r>
                    <w:t>"Error - "+ [Trader] +", "+ [Trade Date] +", EUR "+ [Euro Equivalent]</w:t>
                  </w:r>
                </w:p>
              </w:tc>
            </w:tr>
            <w:tr w:rsidR="00F17EB6" w14:paraId="4784EA72" w14:textId="77777777">
              <w:tc>
                <w:tcPr>
                  <w:tcW w:w="1471" w:type="dxa"/>
                </w:tcPr>
                <w:p w:rsidR="00F17EB6" w:rsidRDefault="00996F70" w14:paraId="1F87E8CB" w14:textId="77777777">
                  <w:pPr>
                    <w:spacing w:line="276" w:lineRule="auto"/>
                  </w:pPr>
                  <w:r>
                    <w:t>Body</w:t>
                  </w:r>
                </w:p>
              </w:tc>
              <w:tc>
                <w:tcPr>
                  <w:tcW w:w="4896" w:type="dxa"/>
                </w:tcPr>
                <w:p w:rsidR="00F17EB6" w:rsidRDefault="00996F70" w14:paraId="3BFA8498" w14:textId="77777777">
                  <w:pPr>
                    <w:numPr>
                      <w:ilvl w:val="0"/>
                      <w:numId w:val="9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If the author of the item is different from sales person (compared by email address) then</w:t>
                  </w:r>
                </w:p>
                <w:p w:rsidR="00F17EB6" w:rsidRDefault="00996F70" w14:paraId="14BD94B0" w14:textId="777777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ind w:left="360" w:hanging="266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[Body] = "A </w:t>
                  </w:r>
                  <w:r>
                    <w:rPr>
                      <w:color w:val="000000"/>
                      <w:sz w:val="20"/>
                      <w:szCs w:val="20"/>
                    </w:rPr>
                    <w:t>GES error, reference number” + [Reference Number] + ", entered by” + [Created By] + “on behalf of "+ [Trader] + "."</w:t>
                  </w:r>
                </w:p>
                <w:p w:rsidR="00F17EB6" w:rsidRDefault="00996F70" w14:paraId="47FDD2C4" w14:textId="77777777">
                  <w:pPr>
                    <w:numPr>
                      <w:ilvl w:val="0"/>
                      <w:numId w:val="9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Else, then</w:t>
                  </w:r>
                </w:p>
                <w:p w:rsidR="00F17EB6" w:rsidRDefault="00996F70" w14:paraId="6F8B9732" w14:textId="777777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ind w:left="360" w:hanging="266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[Body] = "A GES error, reference number” + [Reference Number] +", entered by” + [Created By] + "."</w:t>
                  </w:r>
                </w:p>
                <w:p w:rsidR="00F17EB6" w:rsidRDefault="00996F70" w14:paraId="59344BE1" w14:textId="77777777">
                  <w:pPr>
                    <w:ind w:left="360"/>
                  </w:pPr>
                  <w:r>
                    <w:lastRenderedPageBreak/>
                    <w:t>[Body] = [Body] + new 2 lines</w:t>
                  </w:r>
                </w:p>
                <w:p w:rsidR="00F17EB6" w:rsidRDefault="00996F70" w14:paraId="464FD42C" w14:textId="77777777">
                  <w:pPr>
                    <w:ind w:left="360"/>
                  </w:pPr>
                  <w:r>
                    <w:t>[Body] = [Body] + "This is a large error of "+ [Amount] (with format of "0, 0") +" "+ [Currency] +"."</w:t>
                  </w:r>
                </w:p>
                <w:p w:rsidR="00F17EB6" w:rsidRDefault="00996F70" w14:paraId="7F8B893A" w14:textId="77777777">
                  <w:pPr>
                    <w:ind w:left="360"/>
                  </w:pPr>
                  <w:r>
                    <w:t>[Body] = [Body] + new 2 lines</w:t>
                  </w:r>
                </w:p>
                <w:p w:rsidR="00F17EB6" w:rsidRDefault="00996F70" w14:paraId="271C6FD5" w14:textId="77777777">
                  <w:pPr>
                    <w:ind w:left="360"/>
                  </w:pPr>
                  <w:r>
                    <w:t xml:space="preserve">[Body] = [Body] + “The GES Error has been sent to the following Office Sign Offs for sign off." </w:t>
                  </w:r>
                </w:p>
                <w:p w:rsidR="00F17EB6" w:rsidRDefault="00996F70" w14:paraId="08FAF84D" w14:textId="77777777">
                  <w:pPr>
                    <w:ind w:left="360"/>
                  </w:pPr>
                  <w:r>
                    <w:t>[Body] = [Body] + new line</w:t>
                  </w:r>
                </w:p>
                <w:p w:rsidR="00F17EB6" w:rsidRDefault="00996F70" w14:paraId="1F14651C" w14:textId="77777777">
                  <w:pPr>
                    <w:ind w:left="360"/>
                  </w:pPr>
                  <w:r>
                    <w:t>[Body] = [Body] + [Office Sign Offs] (one value of [Office Sign Offs] per one line)</w:t>
                  </w:r>
                </w:p>
                <w:p w:rsidR="00F17EB6" w:rsidRDefault="00996F70" w14:paraId="6C77B36B" w14:textId="77777777">
                  <w:pPr>
                    <w:ind w:left="360"/>
                  </w:pPr>
                  <w:r>
                    <w:t>[Body] = [Body] + new line</w:t>
                  </w:r>
                </w:p>
                <w:p w:rsidR="00F17EB6" w:rsidRDefault="00996F70" w14:paraId="472AFE51" w14:textId="77777777">
                  <w:pPr>
                    <w:ind w:left="360"/>
                  </w:pPr>
                  <w:r>
                    <w:t>[Body] = [Body] + "Please go to the document by clicking the following link: " + new line</w:t>
                  </w:r>
                </w:p>
                <w:p w:rsidR="00F17EB6" w:rsidRDefault="00996F70" w14:paraId="576B3960" w14:textId="77777777">
                  <w:pPr>
                    <w:ind w:left="360"/>
                  </w:pPr>
                  <w:r>
                    <w:t>[Body] = [Body] + &lt;&lt;Link to item&gt;&gt;</w:t>
                  </w:r>
                </w:p>
              </w:tc>
            </w:tr>
          </w:tbl>
          <w:p w:rsidR="00F17EB6" w:rsidRDefault="00F17EB6" w14:paraId="5122F7B2" w14:textId="77777777">
            <w:pPr>
              <w:tabs>
                <w:tab w:val="left" w:pos="1290"/>
              </w:tabs>
            </w:pPr>
          </w:p>
          <w:p w:rsidR="00F17EB6" w:rsidRDefault="00996F70" w14:paraId="4585512A" w14:textId="77777777">
            <w:pPr>
              <w:numPr>
                <w:ilvl w:val="0"/>
                <w:numId w:val="8"/>
              </w:numPr>
              <w:spacing w:after="0"/>
              <w:ind w:left="784"/>
            </w:pPr>
            <w:r>
              <w:t xml:space="preserve">Update </w:t>
            </w:r>
            <w:r>
              <w:t>readable permission for users in [DB Secretary] and send mail to them as the template below:</w:t>
            </w:r>
          </w:p>
          <w:tbl>
            <w:tblPr>
              <w:tblW w:w="6404" w:type="dxa"/>
              <w:tblInd w:w="382" w:type="dxa"/>
              <w:tblBorders>
                <w:top w:val="dotted" w:color="000000" w:sz="4" w:space="0"/>
                <w:left w:val="dotted" w:color="000000" w:sz="4" w:space="0"/>
                <w:bottom w:val="dotted" w:color="000000" w:sz="4" w:space="0"/>
                <w:right w:val="dotted" w:color="000000" w:sz="4" w:space="0"/>
                <w:insideH w:val="dotted" w:color="000000" w:sz="4" w:space="0"/>
                <w:insideV w:val="dotted" w:color="000000" w:sz="4" w:space="0"/>
              </w:tblBorders>
              <w:tblLayout w:type="fixed"/>
              <w:tblCellMar>
                <w:left w:w="115" w:type="dxa"/>
                <w:right w:w="115" w:type="dxa"/>
              </w:tblCellMar>
              <w:tblLook w:val="0400" w:firstRow="0" w:lastRow="0" w:firstColumn="0" w:lastColumn="0" w:noHBand="0" w:noVBand="1"/>
            </w:tblPr>
            <w:tblGrid>
              <w:gridCol w:w="1471"/>
              <w:gridCol w:w="4933"/>
            </w:tblGrid>
            <w:tr w:rsidR="00F17EB6" w14:paraId="0794C580" w14:textId="77777777">
              <w:tc>
                <w:tcPr>
                  <w:tcW w:w="1471" w:type="dxa"/>
                </w:tcPr>
                <w:p w:rsidR="00F17EB6" w:rsidRDefault="00996F70" w14:paraId="26878882" w14:textId="77777777">
                  <w:pPr>
                    <w:spacing w:line="276" w:lineRule="auto"/>
                  </w:pPr>
                  <w:r>
                    <w:t>From</w:t>
                  </w:r>
                </w:p>
              </w:tc>
              <w:tc>
                <w:tcPr>
                  <w:tcW w:w="4933" w:type="dxa"/>
                </w:tcPr>
                <w:p w:rsidR="00F17EB6" w:rsidRDefault="00996F70" w14:paraId="388CAB4F" w14:textId="77777777">
                  <w:pPr>
                    <w:spacing w:line="276" w:lineRule="auto"/>
                  </w:pPr>
                  <w:r>
                    <w:t>Current user</w:t>
                  </w:r>
                </w:p>
              </w:tc>
            </w:tr>
            <w:tr w:rsidR="00F17EB6" w14:paraId="0B051E34" w14:textId="77777777">
              <w:tc>
                <w:tcPr>
                  <w:tcW w:w="1471" w:type="dxa"/>
                </w:tcPr>
                <w:p w:rsidR="00F17EB6" w:rsidRDefault="00996F70" w14:paraId="71698422" w14:textId="77777777">
                  <w:pPr>
                    <w:spacing w:line="276" w:lineRule="auto"/>
                  </w:pPr>
                  <w:r>
                    <w:t>To</w:t>
                  </w:r>
                </w:p>
              </w:tc>
              <w:tc>
                <w:tcPr>
                  <w:tcW w:w="4933" w:type="dxa"/>
                </w:tcPr>
                <w:p w:rsidR="00F17EB6" w:rsidRDefault="00996F70" w14:paraId="77FEF4E0" w14:textId="77777777">
                  <w:pPr>
                    <w:spacing w:line="276" w:lineRule="auto"/>
                  </w:pPr>
                  <w:r>
                    <w:t>[Email Address] value of “Email Setup” item which [Email Keyword] is “DBSecretary”</w:t>
                  </w:r>
                </w:p>
              </w:tc>
            </w:tr>
            <w:tr w:rsidR="00F17EB6" w14:paraId="2163921F" w14:textId="77777777">
              <w:tc>
                <w:tcPr>
                  <w:tcW w:w="1471" w:type="dxa"/>
                </w:tcPr>
                <w:p w:rsidR="00F17EB6" w:rsidRDefault="00996F70" w14:paraId="5E6468DC" w14:textId="77777777">
                  <w:pPr>
                    <w:spacing w:line="276" w:lineRule="auto"/>
                  </w:pPr>
                  <w:r>
                    <w:t>Cc</w:t>
                  </w:r>
                </w:p>
              </w:tc>
              <w:tc>
                <w:tcPr>
                  <w:tcW w:w="4933" w:type="dxa"/>
                </w:tcPr>
                <w:p w:rsidR="00F17EB6" w:rsidRDefault="00996F70" w14:paraId="4D17B40F" w14:textId="77777777">
                  <w:pPr>
                    <w:spacing w:line="276" w:lineRule="auto"/>
                  </w:pPr>
                  <w:r>
                    <w:t>N/A</w:t>
                  </w:r>
                </w:p>
              </w:tc>
            </w:tr>
            <w:tr w:rsidR="00F17EB6" w14:paraId="07DD966B" w14:textId="77777777">
              <w:tc>
                <w:tcPr>
                  <w:tcW w:w="1471" w:type="dxa"/>
                </w:tcPr>
                <w:p w:rsidR="00F17EB6" w:rsidRDefault="00996F70" w14:paraId="03E96D9B" w14:textId="77777777">
                  <w:pPr>
                    <w:spacing w:line="276" w:lineRule="auto"/>
                  </w:pPr>
                  <w:r>
                    <w:t>Subject</w:t>
                  </w:r>
                </w:p>
              </w:tc>
              <w:tc>
                <w:tcPr>
                  <w:tcW w:w="4933" w:type="dxa"/>
                </w:tcPr>
                <w:p w:rsidR="00F17EB6" w:rsidRDefault="00996F70" w14:paraId="2D1E8B95" w14:textId="77777777">
                  <w:pPr>
                    <w:spacing w:line="276" w:lineRule="auto"/>
                  </w:pPr>
                  <w:r>
                    <w:t xml:space="preserve">Get [Subject] of “Email </w:t>
                  </w:r>
                  <w:r>
                    <w:t>Template” item of which [Keyword] = “GES Requester to DB Secretary”</w:t>
                  </w:r>
                </w:p>
              </w:tc>
            </w:tr>
            <w:tr w:rsidR="00F17EB6" w14:paraId="7C510F68" w14:textId="77777777">
              <w:trPr>
                <w:trHeight w:val="503"/>
              </w:trPr>
              <w:tc>
                <w:tcPr>
                  <w:tcW w:w="1471" w:type="dxa"/>
                </w:tcPr>
                <w:p w:rsidR="00F17EB6" w:rsidRDefault="00996F70" w14:paraId="5AE03EB1" w14:textId="77777777">
                  <w:pPr>
                    <w:spacing w:line="276" w:lineRule="auto"/>
                  </w:pPr>
                  <w:r>
                    <w:t>Body</w:t>
                  </w:r>
                </w:p>
              </w:tc>
              <w:tc>
                <w:tcPr>
                  <w:tcW w:w="4933" w:type="dxa"/>
                </w:tcPr>
                <w:p w:rsidR="00F17EB6" w:rsidRDefault="00996F70" w14:paraId="67D1F280" w14:textId="777777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ind w:hanging="266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Get [Body] of “Email Template” item of which [Keyword] = “GES Requester to DB Secretary”</w:t>
                  </w:r>
                </w:p>
              </w:tc>
            </w:tr>
          </w:tbl>
          <w:p w:rsidR="00F17EB6" w:rsidRDefault="00F17EB6" w14:paraId="4CC91319" w14:textId="77777777">
            <w:pPr>
              <w:spacing w:after="0"/>
              <w:ind w:left="387" w:firstLine="453"/>
            </w:pPr>
          </w:p>
          <w:p w:rsidR="00F17EB6" w:rsidRDefault="00996F70" w14:paraId="58EE8BE9" w14:textId="77777777">
            <w:pPr>
              <w:spacing w:after="0"/>
              <w:ind w:left="387" w:firstLine="453"/>
            </w:pPr>
            <w:r>
              <w:t>Following is sample email content:</w:t>
            </w:r>
          </w:p>
          <w:p w:rsidR="00F17EB6" w:rsidRDefault="00F17EB6" w14:paraId="527A3DB7" w14:textId="77777777">
            <w:pPr>
              <w:tabs>
                <w:tab w:val="left" w:pos="1290"/>
              </w:tabs>
            </w:pPr>
          </w:p>
          <w:tbl>
            <w:tblPr>
              <w:tblW w:w="6367" w:type="dxa"/>
              <w:tblInd w:w="419" w:type="dxa"/>
              <w:tblBorders>
                <w:top w:val="dotted" w:color="000000" w:sz="4" w:space="0"/>
                <w:left w:val="dotted" w:color="000000" w:sz="4" w:space="0"/>
                <w:bottom w:val="dotted" w:color="000000" w:sz="4" w:space="0"/>
                <w:right w:val="dotted" w:color="000000" w:sz="4" w:space="0"/>
                <w:insideH w:val="dotted" w:color="000000" w:sz="4" w:space="0"/>
                <w:insideV w:val="dotted" w:color="000000" w:sz="4" w:space="0"/>
              </w:tblBorders>
              <w:tblLayout w:type="fixed"/>
              <w:tblCellMar>
                <w:left w:w="115" w:type="dxa"/>
                <w:right w:w="115" w:type="dxa"/>
              </w:tblCellMar>
              <w:tblLook w:val="0400" w:firstRow="0" w:lastRow="0" w:firstColumn="0" w:lastColumn="0" w:noHBand="0" w:noVBand="1"/>
            </w:tblPr>
            <w:tblGrid>
              <w:gridCol w:w="1503"/>
              <w:gridCol w:w="4864"/>
            </w:tblGrid>
            <w:tr w:rsidR="00F17EB6" w:rsidTr="553A69C8" w14:paraId="68894D68" w14:textId="77777777">
              <w:tc>
                <w:tcPr>
                  <w:tcW w:w="1503" w:type="dxa"/>
                  <w:tcMar/>
                </w:tcPr>
                <w:p w:rsidR="00F17EB6" w:rsidRDefault="00996F70" w14:paraId="369E67AD" w14:textId="77777777">
                  <w:pPr>
                    <w:spacing w:line="276" w:lineRule="auto"/>
                  </w:pPr>
                  <w:r>
                    <w:t>Subject</w:t>
                  </w:r>
                </w:p>
              </w:tc>
              <w:tc>
                <w:tcPr>
                  <w:tcW w:w="4864" w:type="dxa"/>
                  <w:tcMar/>
                </w:tcPr>
                <w:p w:rsidR="00F17EB6" w:rsidRDefault="00996F70" w14:paraId="75FC3BA6" w14:textId="77777777">
                  <w:pPr>
                    <w:spacing w:line="276" w:lineRule="auto"/>
                  </w:pPr>
                  <w:r>
                    <w:t xml:space="preserve">"Error - "+ [Trader] +", "+ [Trade Date] +", </w:t>
                  </w:r>
                  <w:r>
                    <w:t>EUR "+ [Euro Equivalent]</w:t>
                  </w:r>
                </w:p>
              </w:tc>
            </w:tr>
            <w:tr w:rsidR="00F17EB6" w:rsidTr="553A69C8" w14:paraId="5276748D" w14:textId="77777777">
              <w:tc>
                <w:tcPr>
                  <w:tcW w:w="1503" w:type="dxa"/>
                  <w:tcMar/>
                </w:tcPr>
                <w:p w:rsidR="00F17EB6" w:rsidRDefault="00996F70" w14:paraId="766B8397" w14:textId="77777777">
                  <w:pPr>
                    <w:spacing w:line="276" w:lineRule="auto"/>
                  </w:pPr>
                  <w:r>
                    <w:t>Body</w:t>
                  </w:r>
                </w:p>
              </w:tc>
              <w:tc>
                <w:tcPr>
                  <w:tcW w:w="4864" w:type="dxa"/>
                  <w:tcMar/>
                </w:tcPr>
                <w:p w:rsidR="00F17EB6" w:rsidP="553A69C8" w:rsidRDefault="00996F70" w14:paraId="15A43EE1" w14:textId="38414EE0">
                  <w:pPr>
                    <w:numPr>
                      <w:ilvl w:val="0"/>
                      <w:numId w:val="5"/>
                    </w:numPr>
                    <w:pBdr>
                      <w:top w:val="nil" w:color="000000" w:sz="0" w:space="0"/>
                      <w:left w:val="nil" w:color="000000" w:sz="0" w:space="0"/>
                      <w:bottom w:val="nil" w:color="000000" w:sz="0" w:space="0"/>
                      <w:right w:val="nil" w:color="000000" w:sz="0" w:space="0"/>
                      <w:between w:val="nil" w:color="000000" w:sz="0" w:space="0"/>
                    </w:pBdr>
                    <w:spacing w:after="0" w:line="276" w:lineRule="auto"/>
                    <w:rPr>
                      <w:color w:val="000000"/>
                      <w:sz w:val="20"/>
                      <w:szCs w:val="20"/>
                    </w:rPr>
                  </w:pPr>
                  <w:r w:rsidRPr="553A69C8" w:rsidR="00996F70">
                    <w:rPr>
                      <w:color w:val="000000" w:themeColor="text1" w:themeTint="FF" w:themeShade="FF"/>
                      <w:sz w:val="20"/>
                      <w:szCs w:val="20"/>
                    </w:rPr>
                    <w:t xml:space="preserve">If the author of the item is different from </w:t>
                  </w:r>
                  <w:r w:rsidRPr="553A69C8" w:rsidR="7F3EBBC2">
                    <w:rPr>
                      <w:color w:val="000000" w:themeColor="text1" w:themeTint="FF" w:themeShade="FF"/>
                      <w:sz w:val="20"/>
                      <w:szCs w:val="20"/>
                    </w:rPr>
                    <w:t>salesperson</w:t>
                  </w:r>
                  <w:r w:rsidRPr="553A69C8" w:rsidR="00996F70">
                    <w:rPr>
                      <w:color w:val="000000" w:themeColor="text1" w:themeTint="FF" w:themeShade="FF"/>
                      <w:sz w:val="20"/>
                      <w:szCs w:val="20"/>
                    </w:rPr>
                    <w:t xml:space="preserve"> (compared by email address) then</w:t>
                  </w:r>
                </w:p>
                <w:p w:rsidR="00F17EB6" w:rsidRDefault="00996F70" w14:paraId="590CFD80" w14:textId="777777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ind w:left="360" w:hanging="266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lastRenderedPageBreak/>
                    <w:t>[Body] = "A GES error, reference number” + [Reference Number] + ", entered by” + [Created By] + “on behalf of "+ [Trader] + "."</w:t>
                  </w:r>
                </w:p>
                <w:p w:rsidR="00F17EB6" w:rsidRDefault="00996F70" w14:paraId="62660771" w14:textId="77777777">
                  <w:pPr>
                    <w:numPr>
                      <w:ilvl w:val="0"/>
                      <w:numId w:val="5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Else, then</w:t>
                  </w:r>
                </w:p>
                <w:p w:rsidR="00F17EB6" w:rsidRDefault="00996F70" w14:paraId="7F38621F" w14:textId="777777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ind w:left="360" w:hanging="266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[Body] = "A GES error, reference number” + [Reference Number] +", entered by” + [Created By] + "."</w:t>
                  </w:r>
                </w:p>
                <w:p w:rsidR="00F17EB6" w:rsidRDefault="00996F70" w14:paraId="31194AEE" w14:textId="77777777">
                  <w:pPr>
                    <w:ind w:left="360"/>
                  </w:pPr>
                  <w:r>
                    <w:t>[Body] = [Body] + new 2 lines</w:t>
                  </w:r>
                </w:p>
                <w:p w:rsidR="00F17EB6" w:rsidRDefault="00996F70" w14:paraId="325C561E" w14:textId="77777777">
                  <w:pPr>
                    <w:ind w:left="360"/>
                  </w:pPr>
                  <w:r>
                    <w:t xml:space="preserve">[Body] = [Body] + “The GES Error has been sent to the following Office Sign Offs for sign off." </w:t>
                  </w:r>
                </w:p>
                <w:p w:rsidR="00F17EB6" w:rsidRDefault="00996F70" w14:paraId="1B608595" w14:textId="77777777">
                  <w:pPr>
                    <w:ind w:left="360"/>
                  </w:pPr>
                  <w:r>
                    <w:t>[Body] = [Body] + new line</w:t>
                  </w:r>
                </w:p>
                <w:p w:rsidR="00F17EB6" w:rsidRDefault="00996F70" w14:paraId="60F15FF2" w14:textId="77777777">
                  <w:pPr>
                    <w:ind w:left="360"/>
                  </w:pPr>
                  <w:r>
                    <w:t>[Body] = [Body] + [Office Sign Offs] (one value of [Office Sign Offs] per one line)</w:t>
                  </w:r>
                </w:p>
                <w:p w:rsidR="00F17EB6" w:rsidRDefault="00996F70" w14:paraId="26FAB74F" w14:textId="77777777">
                  <w:pPr>
                    <w:ind w:left="360"/>
                  </w:pPr>
                  <w:r>
                    <w:t>[Body] = [Body] + new line</w:t>
                  </w:r>
                </w:p>
                <w:p w:rsidR="00F17EB6" w:rsidRDefault="00996F70" w14:paraId="7B5716DB" w14:textId="77777777">
                  <w:pPr>
                    <w:ind w:left="360"/>
                  </w:pPr>
                  <w:r>
                    <w:t>[Body] = [Body] + "Please go to the document by clicking the following link: " + new line</w:t>
                  </w:r>
                </w:p>
                <w:p w:rsidR="00F17EB6" w:rsidRDefault="00996F70" w14:paraId="5714C27F" w14:textId="77777777">
                  <w:pPr>
                    <w:ind w:left="360"/>
                  </w:pPr>
                  <w:r>
                    <w:t>[Body] = [Body] + &lt;&lt;Link to item&gt;&gt;</w:t>
                  </w:r>
                </w:p>
              </w:tc>
            </w:tr>
          </w:tbl>
          <w:p w:rsidR="00F17EB6" w:rsidRDefault="00F17EB6" w14:paraId="25622D13" w14:textId="77777777">
            <w:pPr>
              <w:tabs>
                <w:tab w:val="left" w:pos="1290"/>
              </w:tabs>
            </w:pPr>
          </w:p>
        </w:tc>
      </w:tr>
    </w:tbl>
    <w:p w:rsidR="00F17EB6" w:rsidRDefault="00996F70" w14:paraId="2B2D19FE" w14:textId="77777777">
      <w:bookmarkStart w:name="_heading=h.3rdcrjn" w:colFirst="0" w:colLast="0" w:id="12"/>
      <w:bookmarkEnd w:id="12"/>
      <w:r>
        <w:lastRenderedPageBreak/>
        <w:br w:type="page"/>
      </w:r>
    </w:p>
    <w:p w:rsidR="00F17EB6" w:rsidRDefault="00996F70" w14:paraId="7C4AECD4" w14:textId="77777777">
      <w:pPr>
        <w:pStyle w:val="Heading1"/>
        <w:keepLines w:val="0"/>
        <w:numPr>
          <w:ilvl w:val="1"/>
          <w:numId w:val="13"/>
        </w:numPr>
        <w:spacing w:before="0" w:after="60"/>
      </w:pPr>
      <w:bookmarkStart w:name="_heading=h.26in1rg" w:colFirst="0" w:colLast="0" w:id="13"/>
      <w:bookmarkEnd w:id="13"/>
      <w:r>
        <w:lastRenderedPageBreak/>
        <w:t>List Description</w:t>
      </w:r>
    </w:p>
    <w:p w:rsidR="00F17EB6" w:rsidRDefault="00996F70" w14:paraId="616C6CC3" w14:textId="7777777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1843" w:right="27" w:firstLine="0"/>
        <w:rPr>
          <w:color w:val="000000"/>
          <w:sz w:val="20"/>
          <w:szCs w:val="20"/>
        </w:rPr>
      </w:pPr>
      <w:bookmarkStart w:name="_heading=h.lnxbz9" w:colFirst="0" w:colLast="0" w:id="14"/>
      <w:bookmarkEnd w:id="14"/>
      <w:r>
        <w:rPr>
          <w:noProof/>
          <w:color w:val="000000"/>
          <w:sz w:val="20"/>
          <w:szCs w:val="20"/>
        </w:rPr>
        <w:drawing>
          <wp:inline distT="0" distB="0" distL="114300" distR="114300" wp14:anchorId="23343D10" wp14:editId="26175D44">
            <wp:extent cx="923925" cy="55245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7EB6" w:rsidRDefault="00F17EB6" w14:paraId="17955679" w14:textId="77777777"/>
    <w:p w:rsidR="00F17EB6" w:rsidRDefault="00F17EB6" w14:paraId="57232D6F" w14:textId="77777777"/>
    <w:p w:rsidR="00F17EB6" w:rsidRDefault="00996F70" w14:paraId="7B92CE1E" w14:textId="77777777">
      <w:pPr>
        <w:pStyle w:val="Heading1"/>
        <w:keepLines w:val="0"/>
        <w:numPr>
          <w:ilvl w:val="1"/>
          <w:numId w:val="13"/>
        </w:numPr>
        <w:spacing w:before="0" w:after="60"/>
      </w:pPr>
      <w:bookmarkStart w:name="_heading=h.35nkun2" w:colFirst="0" w:colLast="0" w:id="15"/>
      <w:bookmarkEnd w:id="15"/>
      <w:r>
        <w:t>View Description</w:t>
      </w:r>
    </w:p>
    <w:p w:rsidR="00F17EB6" w:rsidRDefault="00F17EB6" w14:paraId="49FA4A16" w14:textId="25BEBD5E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1701" w:right="27" w:firstLine="0"/>
        <w:rPr>
          <w:color w:val="000000"/>
          <w:sz w:val="20"/>
          <w:szCs w:val="20"/>
        </w:rPr>
      </w:pPr>
      <w:bookmarkStart w:name="_heading=h.1ksv4uv" w:colFirst="0" w:colLast="0" w:id="16"/>
      <w:bookmarkEnd w:id="16"/>
    </w:p>
    <w:p w:rsidR="00F17EB6" w:rsidRDefault="00996F70" w14:paraId="21F90B21" w14:textId="77777777">
      <w:pPr>
        <w:pStyle w:val="Heading1"/>
        <w:keepLines w:val="0"/>
        <w:numPr>
          <w:ilvl w:val="0"/>
          <w:numId w:val="13"/>
        </w:numPr>
        <w:spacing w:before="0" w:after="60"/>
      </w:pPr>
      <w:bookmarkStart w:name="_heading=h.44sinio" w:colFirst="0" w:colLast="0" w:id="17"/>
      <w:bookmarkEnd w:id="17"/>
      <w:r>
        <w:t>Non-functional Requirements</w:t>
      </w:r>
    </w:p>
    <w:p w:rsidR="00F17EB6" w:rsidRDefault="00996F70" w14:paraId="6A2CC25C" w14:textId="77777777">
      <w:pPr>
        <w:pStyle w:val="Heading2"/>
      </w:pPr>
      <w:bookmarkStart w:name="_heading=h.2jxsxqh" w:colFirst="0" w:colLast="0" w:id="18"/>
      <w:bookmarkEnd w:id="18"/>
      <w:r>
        <w:t xml:space="preserve">User Access and Security </w:t>
      </w:r>
    </w:p>
    <w:tbl>
      <w:tblPr>
        <w:tblW w:w="9925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3265"/>
        <w:gridCol w:w="1260"/>
        <w:gridCol w:w="1170"/>
        <w:gridCol w:w="1260"/>
        <w:gridCol w:w="1620"/>
        <w:gridCol w:w="1350"/>
      </w:tblGrid>
      <w:tr w:rsidR="00C225F9" w14:paraId="6E0BC4AC" w14:textId="77777777">
        <w:trPr>
          <w:cantSplit/>
        </w:trPr>
        <w:tc>
          <w:tcPr>
            <w:tcW w:w="3265" w:type="dxa"/>
            <w:shd w:val="clear" w:color="auto" w:fill="4F81BD"/>
          </w:tcPr>
          <w:p w:rsidR="00F17EB6" w:rsidRDefault="00996F70" w14:paraId="5229274D" w14:textId="77777777">
            <w:pPr>
              <w:spacing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                         SharePoint Group</w:t>
            </w:r>
          </w:p>
          <w:p w:rsidR="00F17EB6" w:rsidRDefault="00996F70" w14:paraId="0FD593AF" w14:textId="77777777">
            <w:pP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Function / Data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 w:rsidR="00F17EB6" w:rsidRDefault="00996F70" w14:paraId="0F8F6AD5" w14:textId="77777777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GES Requester</w:t>
            </w:r>
          </w:p>
        </w:tc>
        <w:tc>
          <w:tcPr>
            <w:tcW w:w="1170" w:type="dxa"/>
            <w:shd w:val="clear" w:color="auto" w:fill="4F81BD"/>
            <w:vAlign w:val="center"/>
          </w:tcPr>
          <w:p w:rsidR="00F17EB6" w:rsidRDefault="00996F70" w14:paraId="0C022115" w14:textId="77777777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GES Approver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 w:rsidR="00F17EB6" w:rsidRDefault="00996F70" w14:paraId="48BBE2D8" w14:textId="77777777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GES Higher Approver</w:t>
            </w:r>
          </w:p>
        </w:tc>
        <w:tc>
          <w:tcPr>
            <w:tcW w:w="1620" w:type="dxa"/>
            <w:shd w:val="clear" w:color="auto" w:fill="4F81BD"/>
            <w:vAlign w:val="center"/>
          </w:tcPr>
          <w:p w:rsidR="00F17EB6" w:rsidRDefault="00996F70" w14:paraId="6AFA457E" w14:textId="77777777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GES Administrator</w:t>
            </w:r>
          </w:p>
        </w:tc>
        <w:tc>
          <w:tcPr>
            <w:tcW w:w="1350" w:type="dxa"/>
            <w:shd w:val="clear" w:color="auto" w:fill="4F81BD"/>
            <w:vAlign w:val="center"/>
          </w:tcPr>
          <w:p w:rsidR="00F17EB6" w:rsidRDefault="00996F70" w14:paraId="1E48E87D" w14:textId="77777777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System Timer</w:t>
            </w:r>
          </w:p>
        </w:tc>
      </w:tr>
      <w:tr w:rsidR="00F17EB6" w14:paraId="4EE70AB1" w14:textId="77777777">
        <w:trPr>
          <w:cantSplit/>
        </w:trPr>
        <w:tc>
          <w:tcPr>
            <w:tcW w:w="3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</w:tcPr>
          <w:p w:rsidR="00F17EB6" w:rsidRDefault="00996F70" w14:paraId="5484DC5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Manage “Error Form”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0805D82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F17EB6" w14:paraId="63418B1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648192B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F17EB6" w14:paraId="59E5B05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5BAB1F9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17EB6" w14:paraId="3833F1B7" w14:textId="77777777">
        <w:trPr>
          <w:cantSplit/>
        </w:trPr>
        <w:tc>
          <w:tcPr>
            <w:tcW w:w="3265" w:type="dxa"/>
          </w:tcPr>
          <w:p w:rsidR="00F17EB6" w:rsidRDefault="00996F70" w14:paraId="1091FC4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80"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Create</w:t>
            </w:r>
            <w:r>
              <w:rPr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left w:val="single" w:color="4F81BD" w:sz="8" w:space="0"/>
              <w:right w:val="single" w:color="4F81BD" w:sz="8" w:space="0"/>
            </w:tcBorders>
          </w:tcPr>
          <w:p w:rsidR="00F17EB6" w:rsidRDefault="00996F70" w14:paraId="4B88BAD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vertAlign w:val="superscript"/>
              </w:rPr>
              <w:t>X(*)</w:t>
            </w:r>
          </w:p>
        </w:tc>
        <w:tc>
          <w:tcPr>
            <w:tcW w:w="1170" w:type="dxa"/>
          </w:tcPr>
          <w:p w:rsidR="00F17EB6" w:rsidRDefault="00F17EB6" w14:paraId="57748BA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color="4F81BD" w:sz="8" w:space="0"/>
              <w:right w:val="single" w:color="4F81BD" w:sz="8" w:space="0"/>
            </w:tcBorders>
          </w:tcPr>
          <w:p w:rsidR="00F17EB6" w:rsidRDefault="00F17EB6" w14:paraId="2D1EF67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F17EB6" w:rsidRDefault="00F17EB6" w14:paraId="17E2EB4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</w:tcPr>
          <w:p w:rsidR="00F17EB6" w:rsidRDefault="00F17EB6" w14:paraId="7769FDA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17EB6" w14:paraId="5E2F30AF" w14:textId="77777777">
        <w:trPr>
          <w:cantSplit/>
        </w:trPr>
        <w:tc>
          <w:tcPr>
            <w:tcW w:w="3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</w:tcPr>
          <w:p w:rsidR="00F17EB6" w:rsidRDefault="00996F70" w14:paraId="3BCCC66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80"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Read(1)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996F70" w14:paraId="39E558B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8"/>
                <w:szCs w:val="28"/>
                <w:vertAlign w:val="superscript"/>
              </w:rPr>
              <w:t>X(*)</w:t>
            </w:r>
          </w:p>
        </w:tc>
        <w:tc>
          <w:tcPr>
            <w:tcW w:w="117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996F70" w14:paraId="2E88DD1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X(**)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996F70" w14:paraId="5395895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X(**)</w:t>
            </w:r>
          </w:p>
        </w:tc>
        <w:tc>
          <w:tcPr>
            <w:tcW w:w="162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996F70" w14:paraId="2AC21F2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350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7432DC0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17EB6" w14:paraId="75B9BD8A" w14:textId="77777777">
        <w:trPr>
          <w:cantSplit/>
        </w:trPr>
        <w:tc>
          <w:tcPr>
            <w:tcW w:w="3265" w:type="dxa"/>
          </w:tcPr>
          <w:p w:rsidR="00F17EB6" w:rsidRDefault="00996F70" w14:paraId="536BA26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80"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Update </w:t>
            </w:r>
          </w:p>
        </w:tc>
        <w:tc>
          <w:tcPr>
            <w:tcW w:w="1260" w:type="dxa"/>
            <w:tcBorders>
              <w:left w:val="single" w:color="4F81BD" w:sz="8" w:space="0"/>
              <w:right w:val="single" w:color="4F81BD" w:sz="8" w:space="0"/>
            </w:tcBorders>
          </w:tcPr>
          <w:p w:rsidR="00F17EB6" w:rsidRDefault="00996F70" w14:paraId="634355A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8"/>
                <w:szCs w:val="28"/>
                <w:vertAlign w:val="superscript"/>
              </w:rPr>
              <w:t>X(*)</w:t>
            </w:r>
          </w:p>
        </w:tc>
        <w:tc>
          <w:tcPr>
            <w:tcW w:w="1170" w:type="dxa"/>
          </w:tcPr>
          <w:p w:rsidR="00F17EB6" w:rsidRDefault="00F17EB6" w14:paraId="29393BD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color="4F81BD" w:sz="8" w:space="0"/>
              <w:right w:val="single" w:color="4F81BD" w:sz="8" w:space="0"/>
            </w:tcBorders>
          </w:tcPr>
          <w:p w:rsidR="00F17EB6" w:rsidRDefault="00F17EB6" w14:paraId="13B9509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F17EB6" w:rsidRDefault="00996F70" w14:paraId="4756890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350" w:type="dxa"/>
          </w:tcPr>
          <w:p w:rsidR="00F17EB6" w:rsidRDefault="00F17EB6" w14:paraId="5DD2A96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17EB6" w14:paraId="69DD0050" w14:textId="77777777">
        <w:trPr>
          <w:cantSplit/>
        </w:trPr>
        <w:tc>
          <w:tcPr>
            <w:tcW w:w="3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</w:tcPr>
          <w:p w:rsidR="00F17EB6" w:rsidRDefault="00996F70" w14:paraId="71A9514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80"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Delete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079F7A8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F17EB6" w14:paraId="0C2CDC1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3003738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996F70" w14:paraId="0F731B5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350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4DEBCB2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17EB6" w14:paraId="35E2244C" w14:textId="77777777">
        <w:trPr>
          <w:cantSplit/>
          <w:trHeight w:val="221"/>
        </w:trPr>
        <w:tc>
          <w:tcPr>
            <w:tcW w:w="3265" w:type="dxa"/>
          </w:tcPr>
          <w:p w:rsidR="00F17EB6" w:rsidRDefault="00996F70" w14:paraId="5E61EDE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Manage “Market”</w:t>
            </w:r>
          </w:p>
        </w:tc>
        <w:tc>
          <w:tcPr>
            <w:tcW w:w="1260" w:type="dxa"/>
            <w:tcBorders>
              <w:left w:val="single" w:color="4F81BD" w:sz="8" w:space="0"/>
              <w:right w:val="single" w:color="4F81BD" w:sz="8" w:space="0"/>
            </w:tcBorders>
          </w:tcPr>
          <w:p w:rsidR="00F17EB6" w:rsidRDefault="00F17EB6" w14:paraId="6DF0A5E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:rsidR="00F17EB6" w:rsidRDefault="00F17EB6" w14:paraId="4418CFA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color="4F81BD" w:sz="8" w:space="0"/>
              <w:right w:val="single" w:color="4F81BD" w:sz="8" w:space="0"/>
            </w:tcBorders>
          </w:tcPr>
          <w:p w:rsidR="00F17EB6" w:rsidRDefault="00F17EB6" w14:paraId="06E4145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F17EB6" w:rsidRDefault="00F17EB6" w14:paraId="76EDF89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</w:tcPr>
          <w:p w:rsidR="00F17EB6" w:rsidRDefault="00F17EB6" w14:paraId="2265C92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17EB6" w14:paraId="751E3721" w14:textId="77777777">
        <w:trPr>
          <w:cantSplit/>
          <w:trHeight w:val="149"/>
        </w:trPr>
        <w:tc>
          <w:tcPr>
            <w:tcW w:w="3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</w:tcPr>
          <w:p w:rsidR="00F17EB6" w:rsidRDefault="00996F70" w14:paraId="3F97569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   </w:t>
            </w:r>
            <w:r>
              <w:rPr>
                <w:color w:val="000000"/>
                <w:sz w:val="20"/>
                <w:szCs w:val="20"/>
              </w:rPr>
              <w:t xml:space="preserve">Create, Update, Delete 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2BE2D18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F17EB6" w14:paraId="378CF1A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351E48D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996F70" w14:paraId="65DD1F0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350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6EFCD90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17EB6" w14:paraId="0FC55463" w14:textId="77777777">
        <w:trPr>
          <w:cantSplit/>
          <w:trHeight w:val="149"/>
        </w:trPr>
        <w:tc>
          <w:tcPr>
            <w:tcW w:w="3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</w:tcPr>
          <w:p w:rsidR="00F17EB6" w:rsidRDefault="00996F70" w14:paraId="2335F4A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Read 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996F70" w14:paraId="67F8B59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7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996F70" w14:paraId="4B5C324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996F70" w14:paraId="2B01E3B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62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996F70" w14:paraId="028A1BC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350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0759816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17EB6" w14:paraId="6CB25104" w14:textId="77777777">
        <w:trPr>
          <w:cantSplit/>
          <w:trHeight w:val="149"/>
        </w:trPr>
        <w:tc>
          <w:tcPr>
            <w:tcW w:w="3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</w:tcPr>
          <w:p w:rsidR="00F17EB6" w:rsidRDefault="00996F70" w14:paraId="204324E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Manage “Currency”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4AEAD54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F17EB6" w14:paraId="2E048E1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7FCD198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F17EB6" w14:paraId="7A58F07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410EB7E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17EB6" w14:paraId="7C7AB695" w14:textId="77777777">
        <w:trPr>
          <w:cantSplit/>
          <w:trHeight w:val="149"/>
        </w:trPr>
        <w:tc>
          <w:tcPr>
            <w:tcW w:w="3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</w:tcPr>
          <w:p w:rsidR="00F17EB6" w:rsidRDefault="00996F70" w14:paraId="0FDAEB7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   </w:t>
            </w:r>
            <w:r>
              <w:rPr>
                <w:color w:val="000000"/>
                <w:sz w:val="20"/>
                <w:szCs w:val="20"/>
              </w:rPr>
              <w:t xml:space="preserve">Create, Update, Delete 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5C87BBA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F17EB6" w14:paraId="5E36A87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71E9E34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996F70" w14:paraId="34C0F2E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350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69339F7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17EB6" w14:paraId="1FB2DBC0" w14:textId="77777777">
        <w:trPr>
          <w:cantSplit/>
          <w:trHeight w:val="149"/>
        </w:trPr>
        <w:tc>
          <w:tcPr>
            <w:tcW w:w="3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</w:tcPr>
          <w:p w:rsidR="00F17EB6" w:rsidRDefault="00996F70" w14:paraId="0ABB5E1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Read 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996F70" w14:paraId="5115DB8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7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996F70" w14:paraId="4E94440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996F70" w14:paraId="2901B26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62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996F70" w14:paraId="412603A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350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6A67805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17EB6" w14:paraId="4DBF8838" w14:textId="77777777">
        <w:trPr>
          <w:cantSplit/>
          <w:trHeight w:val="149"/>
        </w:trPr>
        <w:tc>
          <w:tcPr>
            <w:tcW w:w="3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</w:tcPr>
          <w:p w:rsidR="00F17EB6" w:rsidRDefault="00996F70" w14:paraId="2BA5284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Manage </w:t>
            </w:r>
            <w:r>
              <w:rPr>
                <w:b/>
                <w:color w:val="000000"/>
                <w:sz w:val="20"/>
                <w:szCs w:val="20"/>
              </w:rPr>
              <w:t>“Contract”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7A07B36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F17EB6" w14:paraId="1479DD9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2237CB9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F17EB6" w14:paraId="518A4DD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41D9708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17EB6" w14:paraId="20FA0C7A" w14:textId="77777777">
        <w:trPr>
          <w:cantSplit/>
          <w:trHeight w:val="149"/>
        </w:trPr>
        <w:tc>
          <w:tcPr>
            <w:tcW w:w="3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</w:tcPr>
          <w:p w:rsidR="00F17EB6" w:rsidRDefault="00996F70" w14:paraId="47D9B29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   </w:t>
            </w:r>
            <w:r>
              <w:rPr>
                <w:color w:val="000000"/>
                <w:sz w:val="20"/>
                <w:szCs w:val="20"/>
              </w:rPr>
              <w:t xml:space="preserve">Create, Update, Delete 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05A6554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F17EB6" w14:paraId="592264A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177B342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996F70" w14:paraId="6C8D8B5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350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0D26B4F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17EB6" w14:paraId="14B63A31" w14:textId="77777777">
        <w:trPr>
          <w:cantSplit/>
          <w:trHeight w:val="149"/>
        </w:trPr>
        <w:tc>
          <w:tcPr>
            <w:tcW w:w="3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</w:tcPr>
          <w:p w:rsidR="00F17EB6" w:rsidRDefault="00996F70" w14:paraId="33BD717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Read 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996F70" w14:paraId="05B7F26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7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996F70" w14:paraId="7CDBF88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996F70" w14:paraId="1DDAC82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62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996F70" w14:paraId="6D3C9FE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350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49CE91A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17EB6" w14:paraId="697DC494" w14:textId="77777777">
        <w:trPr>
          <w:cantSplit/>
          <w:trHeight w:val="149"/>
        </w:trPr>
        <w:tc>
          <w:tcPr>
            <w:tcW w:w="3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</w:tcPr>
          <w:p w:rsidR="00F17EB6" w:rsidRDefault="00996F70" w14:paraId="2DE315B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Manage “Trading Region”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7BC4AB8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F17EB6" w14:paraId="42F52DA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52E5A18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F17EB6" w14:paraId="4E71CE6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7F07CE2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17EB6" w14:paraId="0FD7BB8E" w14:textId="77777777">
        <w:trPr>
          <w:cantSplit/>
          <w:trHeight w:val="149"/>
        </w:trPr>
        <w:tc>
          <w:tcPr>
            <w:tcW w:w="3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</w:tcPr>
          <w:p w:rsidR="00F17EB6" w:rsidRDefault="00996F70" w14:paraId="18EB440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   </w:t>
            </w:r>
            <w:r>
              <w:rPr>
                <w:color w:val="000000"/>
                <w:sz w:val="20"/>
                <w:szCs w:val="20"/>
              </w:rPr>
              <w:t xml:space="preserve">Create, Update, Delete 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149C6C8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F17EB6" w14:paraId="4FFB1C5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6F7A945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996F70" w14:paraId="4C998E9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350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39FF3D1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17EB6" w14:paraId="14B8F79A" w14:textId="77777777">
        <w:trPr>
          <w:cantSplit/>
          <w:trHeight w:val="149"/>
        </w:trPr>
        <w:tc>
          <w:tcPr>
            <w:tcW w:w="3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</w:tcPr>
          <w:p w:rsidR="00F17EB6" w:rsidRDefault="00996F70" w14:paraId="6242F76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Read 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996F70" w14:paraId="3E19E27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7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996F70" w14:paraId="0211C3F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996F70" w14:paraId="7E98120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62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996F70" w14:paraId="2AF7957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350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772D022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17EB6" w14:paraId="7EA2939E" w14:textId="77777777">
        <w:trPr>
          <w:cantSplit/>
          <w:trHeight w:val="149"/>
        </w:trPr>
        <w:tc>
          <w:tcPr>
            <w:tcW w:w="3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</w:tcPr>
          <w:p w:rsidR="00F17EB6" w:rsidRDefault="00996F70" w14:paraId="16FF899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Manage “Country”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644F2E7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F17EB6" w14:paraId="4CB7652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32B13B2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F17EB6" w14:paraId="5438004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03701A0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17EB6" w14:paraId="11D0DB61" w14:textId="77777777">
        <w:trPr>
          <w:cantSplit/>
          <w:trHeight w:val="149"/>
        </w:trPr>
        <w:tc>
          <w:tcPr>
            <w:tcW w:w="3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</w:tcPr>
          <w:p w:rsidR="00F17EB6" w:rsidRDefault="00996F70" w14:paraId="3E060CE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   </w:t>
            </w:r>
            <w:r>
              <w:rPr>
                <w:color w:val="000000"/>
                <w:sz w:val="20"/>
                <w:szCs w:val="20"/>
              </w:rPr>
              <w:t xml:space="preserve">Create, Update, Delete 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092916F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F17EB6" w14:paraId="0861D10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2B9DADB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996F70" w14:paraId="5B1E6F6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350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39A5343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17EB6" w14:paraId="634727ED" w14:textId="77777777">
        <w:trPr>
          <w:cantSplit/>
          <w:trHeight w:val="149"/>
        </w:trPr>
        <w:tc>
          <w:tcPr>
            <w:tcW w:w="3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</w:tcPr>
          <w:p w:rsidR="00F17EB6" w:rsidRDefault="00996F70" w14:paraId="147CD0F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Read 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996F70" w14:paraId="1369341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7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996F70" w14:paraId="46008EE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996F70" w14:paraId="1E771C5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62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996F70" w14:paraId="5A8823E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350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33D73CE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17EB6" w14:paraId="12D3E19C" w14:textId="77777777">
        <w:trPr>
          <w:cantSplit/>
          <w:trHeight w:val="149"/>
        </w:trPr>
        <w:tc>
          <w:tcPr>
            <w:tcW w:w="3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</w:tcPr>
          <w:p w:rsidR="00F17EB6" w:rsidRDefault="00996F70" w14:paraId="3BD3A50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Manage “Division”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416F205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F17EB6" w14:paraId="5F395E4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36E3E45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F17EB6" w14:paraId="5FBB260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29ADFD1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17EB6" w14:paraId="59962083" w14:textId="77777777">
        <w:trPr>
          <w:cantSplit/>
          <w:trHeight w:val="149"/>
        </w:trPr>
        <w:tc>
          <w:tcPr>
            <w:tcW w:w="3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</w:tcPr>
          <w:p w:rsidR="00F17EB6" w:rsidRDefault="00996F70" w14:paraId="6582C74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   </w:t>
            </w:r>
            <w:r>
              <w:rPr>
                <w:color w:val="000000"/>
                <w:sz w:val="20"/>
                <w:szCs w:val="20"/>
              </w:rPr>
              <w:t xml:space="preserve">Create, Update, Delete 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6523018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F17EB6" w14:paraId="0AFF382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7C19A69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996F70" w14:paraId="7F184C0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350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6228FD9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17EB6" w14:paraId="10E4569A" w14:textId="77777777">
        <w:trPr>
          <w:cantSplit/>
          <w:trHeight w:val="149"/>
        </w:trPr>
        <w:tc>
          <w:tcPr>
            <w:tcW w:w="3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</w:tcPr>
          <w:p w:rsidR="00F17EB6" w:rsidRDefault="00996F70" w14:paraId="6F6A2F6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Read 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996F70" w14:paraId="57AA9A1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7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996F70" w14:paraId="46E6BD1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996F70" w14:paraId="1CF23AC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62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996F70" w14:paraId="13C4FEE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350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07743A1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17EB6" w14:paraId="1E67FE08" w14:textId="77777777">
        <w:trPr>
          <w:cantSplit/>
          <w:trHeight w:val="149"/>
        </w:trPr>
        <w:tc>
          <w:tcPr>
            <w:tcW w:w="3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</w:tcPr>
          <w:p w:rsidR="00F17EB6" w:rsidRDefault="00996F70" w14:paraId="22DAFCC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Manage “Product”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462140C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F17EB6" w14:paraId="04BEF94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2D6CAF6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F17EB6" w14:paraId="3D91707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0F933BC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17EB6" w14:paraId="7F7E8491" w14:textId="77777777">
        <w:trPr>
          <w:cantSplit/>
          <w:trHeight w:val="149"/>
        </w:trPr>
        <w:tc>
          <w:tcPr>
            <w:tcW w:w="3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</w:tcPr>
          <w:p w:rsidR="00F17EB6" w:rsidRDefault="00996F70" w14:paraId="1689451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   </w:t>
            </w:r>
            <w:r>
              <w:rPr>
                <w:color w:val="000000"/>
                <w:sz w:val="20"/>
                <w:szCs w:val="20"/>
              </w:rPr>
              <w:t xml:space="preserve">Create, Update, Delete 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2B2D129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F17EB6" w14:paraId="7B2F3FB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5EAD0C6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996F70" w14:paraId="2FC298A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350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5766029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17EB6" w14:paraId="1A19E7EE" w14:textId="77777777">
        <w:trPr>
          <w:cantSplit/>
          <w:trHeight w:val="149"/>
        </w:trPr>
        <w:tc>
          <w:tcPr>
            <w:tcW w:w="3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</w:tcPr>
          <w:p w:rsidR="00F17EB6" w:rsidRDefault="00996F70" w14:paraId="33B0987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 xml:space="preserve">   Read 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996F70" w14:paraId="18D6461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7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996F70" w14:paraId="6F4B4B3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996F70" w14:paraId="3691C15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62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996F70" w14:paraId="10B4102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350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66DBD22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17EB6" w14:paraId="480E478C" w14:textId="77777777">
        <w:trPr>
          <w:cantSplit/>
          <w:trHeight w:val="149"/>
        </w:trPr>
        <w:tc>
          <w:tcPr>
            <w:tcW w:w="3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</w:tcPr>
          <w:p w:rsidR="00F17EB6" w:rsidRDefault="00996F70" w14:paraId="6EE34D0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Manage “Office”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211009C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F17EB6" w14:paraId="7F52C15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24D1435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F17EB6" w14:paraId="0B1019D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03BB6B4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17EB6" w14:paraId="7B58D70E" w14:textId="77777777">
        <w:trPr>
          <w:cantSplit/>
          <w:trHeight w:val="149"/>
        </w:trPr>
        <w:tc>
          <w:tcPr>
            <w:tcW w:w="3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</w:tcPr>
          <w:p w:rsidR="00F17EB6" w:rsidRDefault="00996F70" w14:paraId="66DBA2C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   </w:t>
            </w:r>
            <w:r>
              <w:rPr>
                <w:color w:val="000000"/>
                <w:sz w:val="20"/>
                <w:szCs w:val="20"/>
              </w:rPr>
              <w:t xml:space="preserve">Create, Update, Delete 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1300426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F17EB6" w14:paraId="0C000CF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78FD0A6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996F70" w14:paraId="1E8532F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350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7700F8E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17EB6" w14:paraId="0B458A17" w14:textId="77777777">
        <w:trPr>
          <w:cantSplit/>
          <w:trHeight w:val="149"/>
        </w:trPr>
        <w:tc>
          <w:tcPr>
            <w:tcW w:w="3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</w:tcPr>
          <w:p w:rsidR="00F17EB6" w:rsidRDefault="00996F70" w14:paraId="1A3F361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Read 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996F70" w14:paraId="060AC98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7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996F70" w14:paraId="66E20A3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996F70" w14:paraId="08AEFFC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62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996F70" w14:paraId="3C98462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350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38C8D2A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17EB6" w14:paraId="30494DCD" w14:textId="77777777">
        <w:trPr>
          <w:cantSplit/>
          <w:trHeight w:val="149"/>
        </w:trPr>
        <w:tc>
          <w:tcPr>
            <w:tcW w:w="3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</w:tcPr>
          <w:p w:rsidR="00F17EB6" w:rsidRDefault="00996F70" w14:paraId="05CF43C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Manage “Employee”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7B684F0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F17EB6" w14:paraId="6BACDE0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61CE1FE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F17EB6" w14:paraId="3BAA189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077F0E0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17EB6" w14:paraId="5B38409D" w14:textId="77777777">
        <w:trPr>
          <w:cantSplit/>
          <w:trHeight w:val="149"/>
        </w:trPr>
        <w:tc>
          <w:tcPr>
            <w:tcW w:w="3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</w:tcPr>
          <w:p w:rsidR="00F17EB6" w:rsidRDefault="00996F70" w14:paraId="073A7A9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   </w:t>
            </w:r>
            <w:r>
              <w:rPr>
                <w:color w:val="000000"/>
                <w:sz w:val="20"/>
                <w:szCs w:val="20"/>
              </w:rPr>
              <w:t xml:space="preserve">Create, Update, Delete 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697E4A9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F17EB6" w14:paraId="2CFFC11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6A9E96F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996F70" w14:paraId="61119FB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350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7C2965E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17EB6" w14:paraId="65E7CF6B" w14:textId="77777777">
        <w:trPr>
          <w:cantSplit/>
          <w:trHeight w:val="149"/>
        </w:trPr>
        <w:tc>
          <w:tcPr>
            <w:tcW w:w="3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</w:tcPr>
          <w:p w:rsidR="00F17EB6" w:rsidRDefault="00996F70" w14:paraId="1813A94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Read 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996F70" w14:paraId="4551749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7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996F70" w14:paraId="60F1908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996F70" w14:paraId="2E4176B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62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996F70" w14:paraId="2072FEE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350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76A9A9E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17EB6" w14:paraId="0043AB2B" w14:textId="77777777">
        <w:trPr>
          <w:cantSplit/>
          <w:trHeight w:val="149"/>
        </w:trPr>
        <w:tc>
          <w:tcPr>
            <w:tcW w:w="3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</w:tcPr>
          <w:p w:rsidR="00F17EB6" w:rsidRDefault="00996F70" w14:paraId="090D273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Manage “Error Account”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58A75A8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F17EB6" w14:paraId="2748C13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2D28279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F17EB6" w14:paraId="78841EA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7F97DE9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17EB6" w14:paraId="3E675AE8" w14:textId="77777777">
        <w:trPr>
          <w:cantSplit/>
          <w:trHeight w:val="149"/>
        </w:trPr>
        <w:tc>
          <w:tcPr>
            <w:tcW w:w="3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</w:tcPr>
          <w:p w:rsidR="00F17EB6" w:rsidRDefault="00996F70" w14:paraId="3F0A2F6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   </w:t>
            </w:r>
            <w:r>
              <w:rPr>
                <w:color w:val="000000"/>
                <w:sz w:val="20"/>
                <w:szCs w:val="20"/>
              </w:rPr>
              <w:t xml:space="preserve">Create, Update, Delete 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04C9E87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F17EB6" w14:paraId="50E75E1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5710874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996F70" w14:paraId="30232F4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350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50D960E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17EB6" w14:paraId="26AA3D7F" w14:textId="77777777">
        <w:trPr>
          <w:cantSplit/>
          <w:trHeight w:val="149"/>
        </w:trPr>
        <w:tc>
          <w:tcPr>
            <w:tcW w:w="3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</w:tcPr>
          <w:p w:rsidR="00F17EB6" w:rsidRDefault="00996F70" w14:paraId="1E1739B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Read 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996F70" w14:paraId="7C0E0D9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7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996F70" w14:paraId="422CAAE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996F70" w14:paraId="46A557B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62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996F70" w14:paraId="5023656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350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78F6947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17EB6" w14:paraId="72E7E299" w14:textId="77777777">
        <w:trPr>
          <w:cantSplit/>
          <w:trHeight w:val="149"/>
        </w:trPr>
        <w:tc>
          <w:tcPr>
            <w:tcW w:w="3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</w:tcPr>
          <w:p w:rsidR="00F17EB6" w:rsidRDefault="00996F70" w14:paraId="6C0607A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Manage “Email Setup”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3E61702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F17EB6" w14:paraId="3B198A2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5DD4B94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F17EB6" w14:paraId="44D5AA5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53F4D6F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17EB6" w14:paraId="71CADF4B" w14:textId="77777777">
        <w:trPr>
          <w:cantSplit/>
          <w:trHeight w:val="149"/>
        </w:trPr>
        <w:tc>
          <w:tcPr>
            <w:tcW w:w="3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</w:tcPr>
          <w:p w:rsidR="00F17EB6" w:rsidRDefault="00996F70" w14:paraId="44ED071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   </w:t>
            </w:r>
            <w:r>
              <w:rPr>
                <w:color w:val="000000"/>
                <w:sz w:val="20"/>
                <w:szCs w:val="20"/>
              </w:rPr>
              <w:t xml:space="preserve">Create, Update, Delete 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54369D0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F17EB6" w14:paraId="4E32156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726C6C7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996F70" w14:paraId="448A96E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350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13CB1AA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17EB6" w14:paraId="58B9F761" w14:textId="77777777">
        <w:trPr>
          <w:cantSplit/>
          <w:trHeight w:val="149"/>
        </w:trPr>
        <w:tc>
          <w:tcPr>
            <w:tcW w:w="3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</w:tcPr>
          <w:p w:rsidR="00F17EB6" w:rsidRDefault="00996F70" w14:paraId="0EE543E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Read 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996F70" w14:paraId="0C6A879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7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996F70" w14:paraId="6DDFF50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996F70" w14:paraId="43C7291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62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996F70" w14:paraId="4A7F34D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350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0D1AD06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17EB6" w14:paraId="1378C048" w14:textId="77777777">
        <w:trPr>
          <w:cantSplit/>
          <w:trHeight w:val="149"/>
        </w:trPr>
        <w:tc>
          <w:tcPr>
            <w:tcW w:w="3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</w:tcPr>
          <w:p w:rsidR="00F17EB6" w:rsidRDefault="00996F70" w14:paraId="715416A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Manage “Reason”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41F623B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F17EB6" w14:paraId="1AC5FB7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384D4DC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F17EB6" w14:paraId="08AE096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17AAEDF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17EB6" w14:paraId="73B4DA73" w14:textId="77777777">
        <w:trPr>
          <w:cantSplit/>
          <w:trHeight w:val="149"/>
        </w:trPr>
        <w:tc>
          <w:tcPr>
            <w:tcW w:w="3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</w:tcPr>
          <w:p w:rsidR="00F17EB6" w:rsidRDefault="00996F70" w14:paraId="1A75349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   </w:t>
            </w:r>
            <w:r>
              <w:rPr>
                <w:color w:val="000000"/>
                <w:sz w:val="20"/>
                <w:szCs w:val="20"/>
              </w:rPr>
              <w:t xml:space="preserve">Create, Update, Delete 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1D6E712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F17EB6" w14:paraId="30F87E4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4812173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996F70" w14:paraId="7912024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350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42EF5C4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17EB6" w14:paraId="08857C20" w14:textId="77777777">
        <w:trPr>
          <w:cantSplit/>
          <w:trHeight w:val="149"/>
        </w:trPr>
        <w:tc>
          <w:tcPr>
            <w:tcW w:w="3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</w:tcPr>
          <w:p w:rsidR="00F17EB6" w:rsidRDefault="00996F70" w14:paraId="7C2D5DD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Read 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996F70" w14:paraId="737703A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7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996F70" w14:paraId="37D4478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996F70" w14:paraId="65C8FDD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62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996F70" w14:paraId="6ABF7F0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350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4F79A39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17EB6" w14:paraId="04F5B6FE" w14:textId="77777777">
        <w:trPr>
          <w:cantSplit/>
          <w:trHeight w:val="149"/>
        </w:trPr>
        <w:tc>
          <w:tcPr>
            <w:tcW w:w="3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</w:tcPr>
          <w:p w:rsidR="00F17EB6" w:rsidRDefault="00996F70" w14:paraId="03F787C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Submit Error Form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996F70" w14:paraId="4A21BBC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X(*)</w:t>
            </w:r>
          </w:p>
        </w:tc>
        <w:tc>
          <w:tcPr>
            <w:tcW w:w="117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F17EB6" w14:paraId="0B2EC31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1BFF7A30" w14:textId="77777777">
            <w:pPr>
              <w:spacing w:line="240" w:lineRule="auto"/>
              <w:jc w:val="center"/>
            </w:pPr>
          </w:p>
        </w:tc>
        <w:tc>
          <w:tcPr>
            <w:tcW w:w="162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F17EB6" w14:paraId="32FF50B1" w14:textId="77777777">
            <w:pPr>
              <w:spacing w:line="240" w:lineRule="auto"/>
            </w:pPr>
          </w:p>
        </w:tc>
        <w:tc>
          <w:tcPr>
            <w:tcW w:w="1350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07C75432" w14:textId="77777777">
            <w:pPr>
              <w:spacing w:line="240" w:lineRule="auto"/>
              <w:jc w:val="center"/>
            </w:pPr>
          </w:p>
        </w:tc>
      </w:tr>
      <w:tr w:rsidR="00F17EB6" w14:paraId="723FD879" w14:textId="77777777">
        <w:trPr>
          <w:cantSplit/>
          <w:trHeight w:val="149"/>
        </w:trPr>
        <w:tc>
          <w:tcPr>
            <w:tcW w:w="3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</w:tcPr>
          <w:p w:rsidR="00F17EB6" w:rsidRDefault="00996F70" w14:paraId="6179E3E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Resubmit Error Form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996F70" w14:paraId="1C29B0A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X(*)</w:t>
            </w:r>
          </w:p>
        </w:tc>
        <w:tc>
          <w:tcPr>
            <w:tcW w:w="117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F17EB6" w14:paraId="066B8B7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66D1BA3A" w14:textId="77777777">
            <w:pPr>
              <w:spacing w:line="240" w:lineRule="auto"/>
              <w:jc w:val="center"/>
            </w:pPr>
          </w:p>
        </w:tc>
        <w:tc>
          <w:tcPr>
            <w:tcW w:w="162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F17EB6" w14:paraId="16E24227" w14:textId="77777777">
            <w:pPr>
              <w:spacing w:line="240" w:lineRule="auto"/>
            </w:pPr>
          </w:p>
        </w:tc>
        <w:tc>
          <w:tcPr>
            <w:tcW w:w="1350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0110880C" w14:textId="77777777">
            <w:pPr>
              <w:spacing w:line="240" w:lineRule="auto"/>
              <w:jc w:val="center"/>
            </w:pPr>
          </w:p>
        </w:tc>
      </w:tr>
      <w:tr w:rsidR="00F17EB6" w14:paraId="4B5CAF1D" w14:textId="77777777">
        <w:trPr>
          <w:cantSplit/>
          <w:trHeight w:val="149"/>
        </w:trPr>
        <w:tc>
          <w:tcPr>
            <w:tcW w:w="3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</w:tcPr>
          <w:p w:rsidR="00F17EB6" w:rsidRDefault="00996F70" w14:paraId="166088E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Approve by Sign Off 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1071D1E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996F70" w14:paraId="798F452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X(**)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085D54D2" w14:textId="77777777">
            <w:pPr>
              <w:spacing w:line="240" w:lineRule="auto"/>
              <w:jc w:val="center"/>
            </w:pPr>
          </w:p>
        </w:tc>
        <w:tc>
          <w:tcPr>
            <w:tcW w:w="162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F17EB6" w14:paraId="7F8BB9CD" w14:textId="77777777">
            <w:pPr>
              <w:spacing w:line="240" w:lineRule="auto"/>
            </w:pPr>
          </w:p>
        </w:tc>
        <w:tc>
          <w:tcPr>
            <w:tcW w:w="1350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2E63F28C" w14:textId="77777777">
            <w:pPr>
              <w:spacing w:line="240" w:lineRule="auto"/>
              <w:jc w:val="center"/>
              <w:rPr>
                <w:color w:val="FFFFFF"/>
              </w:rPr>
            </w:pPr>
          </w:p>
        </w:tc>
      </w:tr>
      <w:tr w:rsidR="00F17EB6" w14:paraId="2F288F29" w14:textId="77777777">
        <w:trPr>
          <w:cantSplit/>
          <w:trHeight w:val="149"/>
        </w:trPr>
        <w:tc>
          <w:tcPr>
            <w:tcW w:w="3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</w:tcPr>
          <w:p w:rsidR="00F17EB6" w:rsidRDefault="00996F70" w14:paraId="3DB6C59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Reject by Sign Off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27C7652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996F70" w14:paraId="2780A2E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X(**)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0CF70716" w14:textId="77777777">
            <w:pPr>
              <w:spacing w:line="240" w:lineRule="auto"/>
              <w:jc w:val="center"/>
            </w:pPr>
          </w:p>
        </w:tc>
        <w:tc>
          <w:tcPr>
            <w:tcW w:w="162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F17EB6" w14:paraId="7BD7982D" w14:textId="77777777">
            <w:pPr>
              <w:spacing w:line="240" w:lineRule="auto"/>
            </w:pPr>
          </w:p>
        </w:tc>
        <w:tc>
          <w:tcPr>
            <w:tcW w:w="1350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18F5F79A" w14:textId="77777777">
            <w:pPr>
              <w:spacing w:line="240" w:lineRule="auto"/>
              <w:jc w:val="center"/>
            </w:pPr>
          </w:p>
        </w:tc>
      </w:tr>
      <w:tr w:rsidR="00F17EB6" w14:paraId="12EB0945" w14:textId="77777777">
        <w:trPr>
          <w:cantSplit/>
          <w:trHeight w:val="149"/>
        </w:trPr>
        <w:tc>
          <w:tcPr>
            <w:tcW w:w="3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</w:tcPr>
          <w:p w:rsidR="00F17EB6" w:rsidRDefault="00996F70" w14:paraId="4208E4E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Approve by Approver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6A43011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996F70" w14:paraId="278D6A2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X(**)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772F4199" w14:textId="77777777">
            <w:pPr>
              <w:spacing w:line="240" w:lineRule="auto"/>
              <w:jc w:val="center"/>
            </w:pPr>
          </w:p>
        </w:tc>
        <w:tc>
          <w:tcPr>
            <w:tcW w:w="162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F17EB6" w14:paraId="6AF47115" w14:textId="77777777">
            <w:pPr>
              <w:spacing w:line="240" w:lineRule="auto"/>
              <w:jc w:val="center"/>
            </w:pPr>
          </w:p>
        </w:tc>
        <w:tc>
          <w:tcPr>
            <w:tcW w:w="1350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3EA31F0D" w14:textId="77777777">
            <w:pPr>
              <w:spacing w:line="240" w:lineRule="auto"/>
              <w:jc w:val="center"/>
            </w:pPr>
          </w:p>
        </w:tc>
      </w:tr>
      <w:tr w:rsidR="00F17EB6" w14:paraId="27E126AE" w14:textId="77777777">
        <w:trPr>
          <w:cantSplit/>
          <w:trHeight w:val="149"/>
        </w:trPr>
        <w:tc>
          <w:tcPr>
            <w:tcW w:w="3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</w:tcPr>
          <w:p w:rsidR="00F17EB6" w:rsidRDefault="00996F70" w14:paraId="5DCF63D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Reject by Approver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7836561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996F70" w14:paraId="5792B86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X(**)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32B84844" w14:textId="77777777">
            <w:pPr>
              <w:spacing w:line="240" w:lineRule="auto"/>
              <w:jc w:val="center"/>
            </w:pPr>
          </w:p>
        </w:tc>
        <w:tc>
          <w:tcPr>
            <w:tcW w:w="162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996F70" w14:paraId="62B9292D" w14:textId="77777777">
            <w:pPr>
              <w:spacing w:line="240" w:lineRule="auto"/>
              <w:jc w:val="center"/>
            </w:pPr>
            <w:r>
              <w:t>`</w:t>
            </w:r>
          </w:p>
        </w:tc>
        <w:tc>
          <w:tcPr>
            <w:tcW w:w="1350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746D8055" w14:textId="77777777">
            <w:pPr>
              <w:spacing w:line="240" w:lineRule="auto"/>
              <w:jc w:val="center"/>
            </w:pPr>
          </w:p>
        </w:tc>
      </w:tr>
      <w:tr w:rsidR="00F17EB6" w14:paraId="5D74B345" w14:textId="77777777">
        <w:trPr>
          <w:cantSplit/>
          <w:trHeight w:val="149"/>
        </w:trPr>
        <w:tc>
          <w:tcPr>
            <w:tcW w:w="3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</w:tcPr>
          <w:p w:rsidR="00F17EB6" w:rsidRDefault="00996F70" w14:paraId="0395A6F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Approve by </w:t>
            </w:r>
            <w:r>
              <w:rPr>
                <w:color w:val="000000"/>
                <w:sz w:val="20"/>
                <w:szCs w:val="20"/>
              </w:rPr>
              <w:t>Compliance Approver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1F33560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996F70" w14:paraId="0F79286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X(**)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360F1483" w14:textId="77777777">
            <w:pPr>
              <w:spacing w:line="240" w:lineRule="auto"/>
              <w:jc w:val="center"/>
            </w:pPr>
          </w:p>
        </w:tc>
        <w:tc>
          <w:tcPr>
            <w:tcW w:w="162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F17EB6" w14:paraId="7B92C86B" w14:textId="77777777">
            <w:pPr>
              <w:spacing w:line="240" w:lineRule="auto"/>
              <w:jc w:val="center"/>
            </w:pPr>
          </w:p>
        </w:tc>
        <w:tc>
          <w:tcPr>
            <w:tcW w:w="1350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491FA11D" w14:textId="77777777">
            <w:pPr>
              <w:spacing w:line="240" w:lineRule="auto"/>
              <w:jc w:val="center"/>
            </w:pPr>
          </w:p>
        </w:tc>
      </w:tr>
      <w:tr w:rsidR="00F17EB6" w14:paraId="55D05048" w14:textId="77777777">
        <w:trPr>
          <w:cantSplit/>
          <w:trHeight w:val="149"/>
        </w:trPr>
        <w:tc>
          <w:tcPr>
            <w:tcW w:w="3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</w:tcPr>
          <w:p w:rsidR="00F17EB6" w:rsidRDefault="00996F70" w14:paraId="610E40D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Reject by Compliance Approver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7AD9A18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996F70" w14:paraId="0A17F30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X(**)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53D2DB42" w14:textId="77777777">
            <w:pPr>
              <w:spacing w:line="240" w:lineRule="auto"/>
              <w:jc w:val="center"/>
            </w:pPr>
          </w:p>
        </w:tc>
        <w:tc>
          <w:tcPr>
            <w:tcW w:w="162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F17EB6" w14:paraId="5B326803" w14:textId="77777777">
            <w:pPr>
              <w:spacing w:line="240" w:lineRule="auto"/>
              <w:jc w:val="center"/>
            </w:pPr>
          </w:p>
        </w:tc>
        <w:tc>
          <w:tcPr>
            <w:tcW w:w="1350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37CD30A7" w14:textId="77777777">
            <w:pPr>
              <w:spacing w:line="240" w:lineRule="auto"/>
              <w:jc w:val="center"/>
            </w:pPr>
          </w:p>
        </w:tc>
      </w:tr>
      <w:tr w:rsidR="00F17EB6" w14:paraId="5EB2BF2B" w14:textId="77777777">
        <w:trPr>
          <w:cantSplit/>
          <w:trHeight w:val="149"/>
        </w:trPr>
        <w:tc>
          <w:tcPr>
            <w:tcW w:w="3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</w:tcPr>
          <w:p w:rsidR="00F17EB6" w:rsidRDefault="00996F70" w14:paraId="33A4BD4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Approve by Higher Approver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51FE7F4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F17EB6" w14:paraId="2B656D8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996F70" w14:paraId="6D27D0B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X(**)</w:t>
            </w:r>
          </w:p>
        </w:tc>
        <w:tc>
          <w:tcPr>
            <w:tcW w:w="162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F17EB6" w14:paraId="2B7F2CA3" w14:textId="77777777">
            <w:pPr>
              <w:spacing w:line="240" w:lineRule="auto"/>
              <w:jc w:val="center"/>
            </w:pPr>
          </w:p>
        </w:tc>
        <w:tc>
          <w:tcPr>
            <w:tcW w:w="1350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48E0448D" w14:textId="77777777">
            <w:pPr>
              <w:spacing w:line="240" w:lineRule="auto"/>
              <w:jc w:val="center"/>
            </w:pPr>
          </w:p>
        </w:tc>
      </w:tr>
      <w:tr w:rsidR="00F17EB6" w14:paraId="64C8B42F" w14:textId="77777777">
        <w:trPr>
          <w:cantSplit/>
          <w:trHeight w:val="149"/>
        </w:trPr>
        <w:tc>
          <w:tcPr>
            <w:tcW w:w="3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</w:tcPr>
          <w:p w:rsidR="00F17EB6" w:rsidRDefault="00996F70" w14:paraId="0A5CCEA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Reject by Higher Approver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2571BEE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F17EB6" w14:paraId="17B6828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996F70" w14:paraId="4FB98B1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X(**)</w:t>
            </w:r>
          </w:p>
        </w:tc>
        <w:tc>
          <w:tcPr>
            <w:tcW w:w="162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F17EB6" w14:paraId="1C19F7B4" w14:textId="77777777">
            <w:pPr>
              <w:spacing w:line="240" w:lineRule="auto"/>
              <w:jc w:val="center"/>
            </w:pPr>
          </w:p>
        </w:tc>
        <w:tc>
          <w:tcPr>
            <w:tcW w:w="1350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2B408205" w14:textId="77777777">
            <w:pPr>
              <w:spacing w:line="240" w:lineRule="auto"/>
              <w:jc w:val="center"/>
            </w:pPr>
          </w:p>
        </w:tc>
      </w:tr>
      <w:tr w:rsidR="00F17EB6" w14:paraId="25A4E3DE" w14:textId="77777777">
        <w:trPr>
          <w:cantSplit/>
          <w:trHeight w:val="149"/>
        </w:trPr>
        <w:tc>
          <w:tcPr>
            <w:tcW w:w="3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</w:tcPr>
          <w:p w:rsidR="00F17EB6" w:rsidRDefault="00996F70" w14:paraId="02B55C0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Archive Contract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029809B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F17EB6" w14:paraId="1DB908B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5E9072DF" w14:textId="77777777">
            <w:pPr>
              <w:spacing w:line="240" w:lineRule="auto"/>
              <w:jc w:val="center"/>
            </w:pPr>
          </w:p>
        </w:tc>
        <w:tc>
          <w:tcPr>
            <w:tcW w:w="162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996F70" w14:paraId="6693CD1F" w14:textId="77777777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4F30FE9E" w14:textId="77777777">
            <w:pPr>
              <w:spacing w:line="240" w:lineRule="auto"/>
              <w:jc w:val="center"/>
              <w:rPr>
                <w:color w:val="FFFFFF"/>
              </w:rPr>
            </w:pPr>
          </w:p>
        </w:tc>
      </w:tr>
      <w:tr w:rsidR="00F17EB6" w14:paraId="42673556" w14:textId="77777777">
        <w:trPr>
          <w:cantSplit/>
          <w:trHeight w:val="149"/>
        </w:trPr>
        <w:tc>
          <w:tcPr>
            <w:tcW w:w="3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</w:tcPr>
          <w:p w:rsidR="00F17EB6" w:rsidRDefault="00996F70" w14:paraId="41C687C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Unlock Document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7853A5B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F17EB6" w14:paraId="3C0A830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7A517A15" w14:textId="77777777">
            <w:pPr>
              <w:spacing w:line="240" w:lineRule="auto"/>
              <w:jc w:val="center"/>
            </w:pPr>
          </w:p>
        </w:tc>
        <w:tc>
          <w:tcPr>
            <w:tcW w:w="162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996F70" w14:paraId="22C56FF7" w14:textId="77777777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0B6525C9" w14:textId="77777777">
            <w:pPr>
              <w:spacing w:line="240" w:lineRule="auto"/>
              <w:jc w:val="center"/>
              <w:rPr>
                <w:color w:val="FFFFFF"/>
              </w:rPr>
            </w:pPr>
          </w:p>
        </w:tc>
      </w:tr>
      <w:tr w:rsidR="00F17EB6" w14:paraId="32B71124" w14:textId="77777777">
        <w:trPr>
          <w:cantSplit/>
          <w:trHeight w:val="149"/>
        </w:trPr>
        <w:tc>
          <w:tcPr>
            <w:tcW w:w="3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</w:tcPr>
          <w:p w:rsidR="00F17EB6" w:rsidRDefault="00996F70" w14:paraId="0C75E94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Report by Specified Date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2282214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F17EB6" w14:paraId="75428EC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156B81A5" w14:textId="77777777">
            <w:pPr>
              <w:spacing w:line="240" w:lineRule="auto"/>
              <w:jc w:val="center"/>
            </w:pPr>
          </w:p>
        </w:tc>
        <w:tc>
          <w:tcPr>
            <w:tcW w:w="162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996F70" w14:paraId="58595069" w14:textId="77777777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756EB232" w14:textId="77777777">
            <w:pPr>
              <w:spacing w:line="240" w:lineRule="auto"/>
              <w:jc w:val="center"/>
              <w:rPr>
                <w:color w:val="FFFFFF"/>
              </w:rPr>
            </w:pPr>
          </w:p>
        </w:tc>
      </w:tr>
      <w:tr w:rsidR="00F17EB6" w14:paraId="5B84D91C" w14:textId="77777777">
        <w:trPr>
          <w:cantSplit/>
          <w:trHeight w:val="149"/>
        </w:trPr>
        <w:tc>
          <w:tcPr>
            <w:tcW w:w="3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</w:tcPr>
          <w:p w:rsidR="00F17EB6" w:rsidRDefault="00996F70" w14:paraId="341957F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Import DBIRSREF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4B514A7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F17EB6" w14:paraId="08A1C07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40619941" w14:textId="77777777">
            <w:pPr>
              <w:spacing w:line="240" w:lineRule="auto"/>
              <w:jc w:val="center"/>
            </w:pPr>
          </w:p>
        </w:tc>
        <w:tc>
          <w:tcPr>
            <w:tcW w:w="162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996F70" w14:paraId="7B412E66" w14:textId="77777777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0E9DEC74" w14:textId="77777777">
            <w:pPr>
              <w:spacing w:line="240" w:lineRule="auto"/>
              <w:jc w:val="center"/>
              <w:rPr>
                <w:color w:val="FFFFFF"/>
              </w:rPr>
            </w:pPr>
          </w:p>
        </w:tc>
      </w:tr>
      <w:tr w:rsidR="00F17EB6" w14:paraId="47A4ADAE" w14:textId="77777777">
        <w:trPr>
          <w:cantSplit/>
          <w:trHeight w:val="149"/>
        </w:trPr>
        <w:tc>
          <w:tcPr>
            <w:tcW w:w="3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</w:tcPr>
          <w:p w:rsidR="00F17EB6" w:rsidRDefault="00996F70" w14:paraId="1289DF2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Archive Error Forms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4E4224F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F17EB6" w14:paraId="5A9217F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31AE2397" w14:textId="77777777">
            <w:pPr>
              <w:spacing w:line="240" w:lineRule="auto"/>
              <w:jc w:val="center"/>
            </w:pPr>
          </w:p>
        </w:tc>
        <w:tc>
          <w:tcPr>
            <w:tcW w:w="162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F17EB6" w14:paraId="00982EED" w14:textId="77777777">
            <w:pPr>
              <w:spacing w:line="240" w:lineRule="auto"/>
            </w:pPr>
          </w:p>
        </w:tc>
        <w:tc>
          <w:tcPr>
            <w:tcW w:w="1350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996F70" w14:paraId="694CF01E" w14:textId="77777777">
            <w:pPr>
              <w:spacing w:line="240" w:lineRule="auto"/>
              <w:jc w:val="center"/>
            </w:pPr>
            <w:r>
              <w:t>X</w:t>
            </w:r>
          </w:p>
        </w:tc>
      </w:tr>
      <w:tr w:rsidR="00F17EB6" w14:paraId="40B892A2" w14:textId="77777777">
        <w:trPr>
          <w:cantSplit/>
          <w:trHeight w:val="149"/>
        </w:trPr>
        <w:tc>
          <w:tcPr>
            <w:tcW w:w="3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</w:tcPr>
          <w:p w:rsidR="00F17EB6" w:rsidRDefault="00996F70" w14:paraId="13A7B80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Reset Report Number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244C2A9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F17EB6" w14:paraId="190A4C8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3B26ABF0" w14:textId="77777777">
            <w:pPr>
              <w:spacing w:line="240" w:lineRule="auto"/>
              <w:jc w:val="center"/>
            </w:pPr>
          </w:p>
        </w:tc>
        <w:tc>
          <w:tcPr>
            <w:tcW w:w="162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F17EB6" w14:paraId="559EE84F" w14:textId="77777777">
            <w:pPr>
              <w:spacing w:line="240" w:lineRule="auto"/>
              <w:jc w:val="center"/>
            </w:pPr>
          </w:p>
        </w:tc>
        <w:tc>
          <w:tcPr>
            <w:tcW w:w="1350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996F70" w14:paraId="4C42FB89" w14:textId="77777777">
            <w:pPr>
              <w:spacing w:line="240" w:lineRule="auto"/>
              <w:jc w:val="center"/>
            </w:pPr>
            <w:r>
              <w:t>X</w:t>
            </w:r>
          </w:p>
        </w:tc>
      </w:tr>
      <w:tr w:rsidR="00F17EB6" w14:paraId="55AD7B12" w14:textId="77777777">
        <w:trPr>
          <w:cantSplit/>
          <w:trHeight w:val="149"/>
        </w:trPr>
        <w:tc>
          <w:tcPr>
            <w:tcW w:w="3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</w:tcPr>
          <w:p w:rsidR="00F17EB6" w:rsidRDefault="00996F70" w14:paraId="03DE1ED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Export Approved Error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7B526E6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F17EB6" w14:paraId="2462642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6DA7D918" w14:textId="77777777">
            <w:pPr>
              <w:spacing w:line="240" w:lineRule="auto"/>
              <w:jc w:val="center"/>
            </w:pPr>
          </w:p>
        </w:tc>
        <w:tc>
          <w:tcPr>
            <w:tcW w:w="1620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F17EB6" w14:paraId="5B4053C5" w14:textId="77777777">
            <w:pPr>
              <w:spacing w:line="240" w:lineRule="auto"/>
            </w:pPr>
          </w:p>
        </w:tc>
        <w:tc>
          <w:tcPr>
            <w:tcW w:w="1350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996F70" w14:paraId="4DDA95B1" w14:textId="77777777">
            <w:pPr>
              <w:spacing w:line="240" w:lineRule="auto"/>
              <w:jc w:val="center"/>
            </w:pPr>
            <w:r>
              <w:t>X</w:t>
            </w:r>
          </w:p>
        </w:tc>
      </w:tr>
    </w:tbl>
    <w:p w:rsidR="00F17EB6" w:rsidRDefault="00996F70" w14:paraId="7B573E39" w14:textId="77777777">
      <w:bookmarkStart w:name="bookmark=id.1y810tw" w:colFirst="0" w:colLast="0" w:id="19"/>
      <w:bookmarkStart w:name="bookmark=id.3j2qqm3" w:colFirst="0" w:colLast="0" w:id="20"/>
      <w:bookmarkStart w:name="_heading=h.z337ya" w:colFirst="0" w:colLast="0" w:id="21"/>
      <w:bookmarkEnd w:id="19"/>
      <w:bookmarkEnd w:id="20"/>
      <w:bookmarkEnd w:id="21"/>
      <w:r>
        <w:lastRenderedPageBreak/>
        <w:t>X: User has full permission to do the action.</w:t>
      </w:r>
    </w:p>
    <w:p w:rsidR="00F17EB6" w:rsidRDefault="00996F70" w14:paraId="5CFB04FF" w14:textId="77777777">
      <w:r>
        <w:t>X(*): User has permission to do the action on his own items.</w:t>
      </w:r>
    </w:p>
    <w:p w:rsidR="00F17EB6" w:rsidRDefault="00996F70" w14:paraId="24FB80E2" w14:textId="77777777">
      <w:r>
        <w:t xml:space="preserve">X(**):  User has permission to do the action on items sent to </w:t>
      </w:r>
      <w:r>
        <w:t>him only.</w:t>
      </w:r>
    </w:p>
    <w:p w:rsidR="00F17EB6" w:rsidRDefault="00996F70" w14:paraId="5F8C1433" w14:textId="77777777">
      <w:r>
        <w:t>X (1): reading permission is specified for each Error Form item regarding to Location of the item. For example, items, which have Location = “London”, are only read by employees of the location.</w:t>
      </w:r>
    </w:p>
    <w:p w:rsidR="00F17EB6" w:rsidRDefault="00996F70" w14:paraId="1BEFC7EA" w14:textId="77777777">
      <w:pPr>
        <w:pStyle w:val="Heading2"/>
      </w:pPr>
      <w:bookmarkStart w:name="_heading=h.4i7ojhp" w:colFirst="0" w:colLast="0" w:id="22"/>
      <w:bookmarkEnd w:id="22"/>
      <w:r>
        <w:t>Performance Requirements</w:t>
      </w:r>
    </w:p>
    <w:p w:rsidR="00F17EB6" w:rsidRDefault="00996F70" w14:paraId="58D51840" w14:textId="77777777">
      <w:pPr>
        <w:rPr>
          <w:b/>
        </w:rPr>
      </w:pPr>
      <w:r>
        <w:rPr>
          <w:b/>
        </w:rPr>
        <w:t>Number of user</w:t>
      </w:r>
    </w:p>
    <w:p w:rsidR="00F17EB6" w:rsidRDefault="00996F70" w14:paraId="02102A97" w14:textId="7777777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Number of concurrent user:</w:t>
      </w:r>
    </w:p>
    <w:p w:rsidR="00F17EB6" w:rsidRDefault="00996F70" w14:paraId="413EA671" w14:textId="7777777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Number of business user:</w:t>
      </w:r>
    </w:p>
    <w:p w:rsidR="00F17EB6" w:rsidRDefault="00996F70" w14:paraId="1B8410C0" w14:textId="77777777">
      <w:pPr>
        <w:rPr>
          <w:b/>
        </w:rPr>
      </w:pPr>
      <w:r>
        <w:rPr>
          <w:b/>
        </w:rPr>
        <w:t>Data volume</w:t>
      </w:r>
    </w:p>
    <w:p w:rsidR="00F17EB6" w:rsidRDefault="00996F70" w14:paraId="34835C1C" w14:textId="7777777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Number of documents:</w:t>
      </w:r>
    </w:p>
    <w:p w:rsidR="00F17EB6" w:rsidRDefault="00996F70" w14:paraId="2E716727" w14:textId="7777777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Data growth rate:</w:t>
      </w:r>
    </w:p>
    <w:p w:rsidR="00F17EB6" w:rsidRDefault="00996F70" w14:paraId="4F8F19DC" w14:textId="77777777">
      <w:pPr>
        <w:rPr>
          <w:b/>
        </w:rPr>
      </w:pPr>
      <w:r>
        <w:rPr>
          <w:b/>
        </w:rPr>
        <w:t>Level of availability</w:t>
      </w:r>
    </w:p>
    <w:p w:rsidR="00F17EB6" w:rsidRDefault="00996F70" w14:paraId="3FDFECD5" w14:textId="7777777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right="27" w:firstLine="0"/>
        <w:rPr>
          <w:color w:val="000000"/>
          <w:sz w:val="20"/>
          <w:szCs w:val="20"/>
          <w:highlight w:val="yellow"/>
        </w:rPr>
      </w:pPr>
      <w:r>
        <w:rPr>
          <w:color w:val="000000"/>
          <w:sz w:val="20"/>
          <w:szCs w:val="20"/>
          <w:highlight w:val="yellow"/>
        </w:rPr>
        <w:t>[Availability level required for this application]</w:t>
      </w:r>
    </w:p>
    <w:p w:rsidR="00F17EB6" w:rsidRDefault="00996F70" w14:paraId="0C8D6E0A" w14:textId="7777777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right="27" w:firstLine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highlight w:val="yellow"/>
        </w:rPr>
        <w:t>[24*7, 24*7, 24*5, 8*5, Less]</w:t>
      </w:r>
    </w:p>
    <w:p w:rsidR="00F17EB6" w:rsidRDefault="00996F70" w14:paraId="28C33420" w14:textId="77777777">
      <w:pPr>
        <w:rPr>
          <w:b/>
        </w:rPr>
      </w:pPr>
      <w:r>
        <w:rPr>
          <w:b/>
        </w:rPr>
        <w:t>Usage frequency</w:t>
      </w:r>
    </w:p>
    <w:p w:rsidR="00F17EB6" w:rsidRDefault="00996F70" w14:paraId="63B375D5" w14:textId="7777777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right="27" w:firstLine="0"/>
        <w:rPr>
          <w:color w:val="000000"/>
          <w:sz w:val="20"/>
          <w:szCs w:val="20"/>
          <w:highlight w:val="yellow"/>
        </w:rPr>
      </w:pPr>
      <w:r>
        <w:rPr>
          <w:color w:val="000000"/>
          <w:sz w:val="20"/>
          <w:szCs w:val="20"/>
          <w:highlight w:val="yellow"/>
        </w:rPr>
        <w:t>[(Hourly, Daily, Weekly, Monthly, Quarterly, Annually, Ad hoc)]</w:t>
      </w:r>
    </w:p>
    <w:p w:rsidR="00F17EB6" w:rsidRDefault="00996F70" w14:paraId="76BC4DC8" w14:textId="77777777">
      <w:pPr>
        <w:pStyle w:val="Heading2"/>
      </w:pPr>
      <w:bookmarkStart w:name="_heading=h.2xcytpi" w:colFirst="0" w:colLast="0" w:id="23"/>
      <w:bookmarkEnd w:id="23"/>
      <w:r>
        <w:t>Implementation Requirements</w:t>
      </w:r>
    </w:p>
    <w:p w:rsidR="00F17EB6" w:rsidRDefault="00996F70" w14:paraId="3100F6F4" w14:textId="77777777">
      <w:r>
        <w:rPr>
          <w:highlight w:val="yellow"/>
        </w:rPr>
        <w:t>[Information in this section can be retrieved from the interview form]</w:t>
      </w:r>
    </w:p>
    <w:p w:rsidR="00F17EB6" w:rsidRDefault="00996F70" w14:paraId="0D0ECDE1" w14:textId="77777777">
      <w:r>
        <w:rPr>
          <w:b/>
        </w:rPr>
        <w:t>Location</w:t>
      </w:r>
    </w:p>
    <w:p w:rsidR="00F17EB6" w:rsidRDefault="00996F70" w14:paraId="0BFCDF0C" w14:textId="7777777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right="27" w:firstLine="0"/>
        <w:rPr>
          <w:color w:val="000000"/>
          <w:sz w:val="20"/>
          <w:szCs w:val="20"/>
          <w:highlight w:val="yellow"/>
        </w:rPr>
      </w:pPr>
      <w:r>
        <w:rPr>
          <w:color w:val="000000"/>
          <w:sz w:val="20"/>
          <w:szCs w:val="20"/>
          <w:highlight w:val="yellow"/>
        </w:rPr>
        <w:t>[The location where this SharePoint website will be deployed]</w:t>
      </w:r>
    </w:p>
    <w:p w:rsidR="00F17EB6" w:rsidRDefault="00996F70" w14:paraId="7F058C93" w14:textId="7777777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right="27" w:firstLine="0"/>
        <w:rPr>
          <w:color w:val="000000"/>
          <w:sz w:val="20"/>
          <w:szCs w:val="20"/>
          <w:highlight w:val="yellow"/>
        </w:rPr>
      </w:pPr>
      <w:r>
        <w:rPr>
          <w:color w:val="000000"/>
          <w:sz w:val="20"/>
          <w:szCs w:val="20"/>
          <w:highlight w:val="yellow"/>
        </w:rPr>
        <w:t>[Example: Europe]</w:t>
      </w:r>
    </w:p>
    <w:p w:rsidR="00F17EB6" w:rsidRDefault="00996F70" w14:paraId="12EECC9B" w14:textId="77777777">
      <w:pPr>
        <w:rPr>
          <w:b/>
        </w:rPr>
      </w:pPr>
      <w:r>
        <w:rPr>
          <w:b/>
        </w:rPr>
        <w:t>Read-only Duration</w:t>
      </w:r>
      <w:r>
        <w:rPr>
          <w:b/>
        </w:rPr>
        <w:tab/>
      </w:r>
    </w:p>
    <w:p w:rsidR="00F17EB6" w:rsidRDefault="00996F70" w14:paraId="6E2C0AAE" w14:textId="7777777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right="27" w:firstLine="0"/>
        <w:rPr>
          <w:color w:val="000000"/>
          <w:sz w:val="20"/>
          <w:szCs w:val="20"/>
          <w:highlight w:val="yellow"/>
        </w:rPr>
      </w:pPr>
      <w:r>
        <w:rPr>
          <w:color w:val="000000"/>
          <w:sz w:val="20"/>
          <w:szCs w:val="20"/>
          <w:highlight w:val="yellow"/>
        </w:rPr>
        <w:t xml:space="preserve">[The </w:t>
      </w:r>
      <w:r>
        <w:rPr>
          <w:color w:val="000000"/>
          <w:sz w:val="20"/>
          <w:szCs w:val="20"/>
          <w:highlight w:val="yellow"/>
        </w:rPr>
        <w:t>duration this application can be set to read-only]</w:t>
      </w:r>
    </w:p>
    <w:p w:rsidR="00F17EB6" w:rsidRDefault="00996F70" w14:paraId="2AA2B424" w14:textId="7777777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right="27" w:firstLine="0"/>
        <w:rPr>
          <w:color w:val="000000"/>
          <w:sz w:val="20"/>
          <w:szCs w:val="20"/>
          <w:highlight w:val="yellow"/>
        </w:rPr>
      </w:pPr>
      <w:r>
        <w:rPr>
          <w:color w:val="000000"/>
          <w:sz w:val="20"/>
          <w:szCs w:val="20"/>
          <w:highlight w:val="yellow"/>
        </w:rPr>
        <w:t>[Example: 1 day would be preferred, lots of users to coordinate with if we needed to shot down for more than that.]</w:t>
      </w:r>
    </w:p>
    <w:p w:rsidR="00F17EB6" w:rsidRDefault="00996F70" w14:paraId="3EE59787" w14:textId="77777777">
      <w:r>
        <w:rPr>
          <w:b/>
        </w:rPr>
        <w:t>Read-only Timeframe</w:t>
      </w:r>
      <w:r>
        <w:tab/>
      </w:r>
    </w:p>
    <w:p w:rsidR="00F17EB6" w:rsidRDefault="00996F70" w14:paraId="08F2F6B4" w14:textId="77777777">
      <w:r>
        <w:rPr>
          <w:highlight w:val="yellow"/>
        </w:rPr>
        <w:t>[The time-frame this application can be set to read-only]</w:t>
      </w:r>
    </w:p>
    <w:p w:rsidR="00F17EB6" w:rsidRDefault="00996F70" w14:paraId="6BEF1701" w14:textId="7777777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right="27" w:firstLine="0"/>
        <w:rPr>
          <w:color w:val="000000"/>
          <w:sz w:val="20"/>
          <w:szCs w:val="20"/>
          <w:highlight w:val="yellow"/>
        </w:rPr>
      </w:pPr>
      <w:r>
        <w:rPr>
          <w:color w:val="000000"/>
          <w:sz w:val="20"/>
          <w:szCs w:val="20"/>
          <w:highlight w:val="yellow"/>
        </w:rPr>
        <w:t>[Example: Usually biz hours for new entry but research go on at all times.  Also, it spans US and India hours.]</w:t>
      </w:r>
    </w:p>
    <w:p w:rsidR="00F17EB6" w:rsidRDefault="00996F70" w14:paraId="4E52635E" w14:textId="77777777">
      <w:pPr>
        <w:rPr>
          <w:b/>
        </w:rPr>
      </w:pPr>
      <w:r>
        <w:rPr>
          <w:b/>
        </w:rPr>
        <w:t>Maintenance Window</w:t>
      </w:r>
      <w:r>
        <w:rPr>
          <w:b/>
        </w:rPr>
        <w:tab/>
      </w:r>
    </w:p>
    <w:p w:rsidR="00F17EB6" w:rsidRDefault="00996F70" w14:paraId="49BAFD77" w14:textId="7777777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right="27" w:firstLine="0"/>
        <w:rPr>
          <w:color w:val="000000"/>
          <w:sz w:val="20"/>
          <w:szCs w:val="20"/>
          <w:highlight w:val="yellow"/>
        </w:rPr>
      </w:pPr>
      <w:r>
        <w:rPr>
          <w:color w:val="000000"/>
          <w:sz w:val="20"/>
          <w:szCs w:val="20"/>
          <w:highlight w:val="yellow"/>
        </w:rPr>
        <w:t>[The duration this application can be set to read-only]</w:t>
      </w:r>
    </w:p>
    <w:p w:rsidR="00F17EB6" w:rsidRDefault="00996F70" w14:paraId="259AA2C9" w14:textId="7777777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right="27" w:firstLine="0"/>
        <w:rPr>
          <w:color w:val="000000"/>
          <w:sz w:val="20"/>
          <w:szCs w:val="20"/>
          <w:highlight w:val="yellow"/>
        </w:rPr>
      </w:pPr>
      <w:r>
        <w:rPr>
          <w:color w:val="000000"/>
          <w:sz w:val="20"/>
          <w:szCs w:val="20"/>
          <w:highlight w:val="yellow"/>
        </w:rPr>
        <w:t>[Example: (Hourly, Daily, Weekly, Monthly, Quarterly, Annually, Ad hoc)]</w:t>
      </w:r>
    </w:p>
    <w:p w:rsidR="00F17EB6" w:rsidRDefault="00996F70" w14:paraId="3863C9B8" w14:textId="77777777">
      <w:pPr>
        <w:rPr>
          <w:b/>
        </w:rPr>
      </w:pPr>
      <w:r>
        <w:rPr>
          <w:b/>
        </w:rPr>
        <w:t>Overall conversion timeline</w:t>
      </w:r>
    </w:p>
    <w:p w:rsidR="00F17EB6" w:rsidRDefault="00996F70" w14:paraId="673E635F" w14:textId="7777777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right="27" w:firstLine="0"/>
        <w:rPr>
          <w:color w:val="000000"/>
          <w:sz w:val="20"/>
          <w:szCs w:val="20"/>
          <w:highlight w:val="yellow"/>
        </w:rPr>
      </w:pPr>
      <w:r>
        <w:rPr>
          <w:color w:val="000000"/>
          <w:sz w:val="20"/>
          <w:szCs w:val="20"/>
          <w:highlight w:val="yellow"/>
        </w:rPr>
        <w:lastRenderedPageBreak/>
        <w:t xml:space="preserve"> [Example: 1st, 15th and 25th of every month, the US users are payment dates.]</w:t>
      </w:r>
    </w:p>
    <w:p w:rsidR="00F17EB6" w:rsidRDefault="00996F70" w14:paraId="5F7710F2" w14:textId="77777777">
      <w:pPr>
        <w:rPr>
          <w:b/>
        </w:rPr>
      </w:pPr>
      <w:r>
        <w:rPr>
          <w:b/>
        </w:rPr>
        <w:t>Other plans and activities</w:t>
      </w:r>
    </w:p>
    <w:p w:rsidR="00F17EB6" w:rsidRDefault="00996F70" w14:paraId="75D20128" w14:textId="7777777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right="27" w:firstLine="0"/>
        <w:rPr>
          <w:color w:val="000000"/>
          <w:sz w:val="20"/>
          <w:szCs w:val="20"/>
          <w:highlight w:val="yellow"/>
        </w:rPr>
      </w:pPr>
      <w:r>
        <w:rPr>
          <w:color w:val="000000"/>
          <w:sz w:val="20"/>
          <w:szCs w:val="20"/>
          <w:highlight w:val="yellow"/>
        </w:rPr>
        <w:t>[N/A]</w:t>
      </w:r>
      <w:r>
        <w:rPr>
          <w:b/>
          <w:color w:val="000000"/>
          <w:sz w:val="20"/>
          <w:szCs w:val="20"/>
        </w:rPr>
        <w:tab/>
      </w:r>
    </w:p>
    <w:p w:rsidR="00F17EB6" w:rsidRDefault="00996F70" w14:paraId="1483554B" w14:textId="77777777">
      <w:pPr>
        <w:pStyle w:val="Heading1"/>
        <w:keepLines w:val="0"/>
        <w:numPr>
          <w:ilvl w:val="0"/>
          <w:numId w:val="13"/>
        </w:numPr>
        <w:spacing w:before="0" w:after="60"/>
      </w:pPr>
      <w:bookmarkStart w:name="_heading=h.1ci93xb" w:colFirst="0" w:colLast="0" w:id="24"/>
      <w:bookmarkEnd w:id="24"/>
      <w:r>
        <w:t>Other Requirements</w:t>
      </w:r>
    </w:p>
    <w:p w:rsidR="00F17EB6" w:rsidRDefault="00996F70" w14:paraId="0D6BD82B" w14:textId="77777777">
      <w:pPr>
        <w:pStyle w:val="Heading2"/>
      </w:pPr>
      <w:bookmarkStart w:name="_heading=h.3whwml4" w:colFirst="0" w:colLast="0" w:id="25"/>
      <w:bookmarkEnd w:id="25"/>
      <w:r>
        <w:t>Archive Function</w:t>
      </w:r>
    </w:p>
    <w:p w:rsidR="00F17EB6" w:rsidRDefault="00996F70" w14:paraId="7D50ACC1" w14:textId="7777777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right="27" w:firstLine="0"/>
        <w:rPr>
          <w:color w:val="000000"/>
          <w:sz w:val="20"/>
          <w:szCs w:val="20"/>
          <w:highlight w:val="yellow"/>
        </w:rPr>
      </w:pPr>
      <w:r>
        <w:rPr>
          <w:color w:val="000000"/>
          <w:sz w:val="20"/>
          <w:szCs w:val="20"/>
          <w:highlight w:val="yellow"/>
        </w:rPr>
        <w:t>[Enable Archival Function for following list:</w:t>
      </w:r>
    </w:p>
    <w:tbl>
      <w:tblPr>
        <w:tblW w:w="9450" w:type="dxa"/>
        <w:tblInd w:w="108" w:type="dxa"/>
        <w:tblBorders>
          <w:top w:val="single" w:color="548DD4" w:sz="4" w:space="0"/>
          <w:left w:val="single" w:color="548DD4" w:sz="4" w:space="0"/>
          <w:bottom w:val="single" w:color="548DD4" w:sz="4" w:space="0"/>
          <w:right w:val="single" w:color="548DD4" w:sz="4" w:space="0"/>
          <w:insideH w:val="single" w:color="548DD4" w:sz="4" w:space="0"/>
          <w:insideV w:val="single" w:color="548DD4" w:sz="4" w:space="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800"/>
        <w:gridCol w:w="3060"/>
        <w:gridCol w:w="4590"/>
      </w:tblGrid>
      <w:tr w:rsidR="00F17EB6" w14:paraId="3D8FDD45" w14:textId="77777777">
        <w:trPr>
          <w:cantSplit/>
        </w:trPr>
        <w:tc>
          <w:tcPr>
            <w:tcW w:w="1800" w:type="dxa"/>
            <w:tcBorders>
              <w:top w:val="single" w:color="548DD4" w:sz="4" w:space="0"/>
              <w:left w:val="single" w:color="548DD4" w:sz="4" w:space="0"/>
              <w:bottom w:val="single" w:color="548DD4" w:sz="4" w:space="0"/>
              <w:right w:val="single" w:color="548DD4" w:sz="4" w:space="0"/>
            </w:tcBorders>
            <w:shd w:val="clear" w:color="auto" w:fill="4F81BD"/>
          </w:tcPr>
          <w:p w:rsidR="00F17EB6" w:rsidRDefault="00996F70" w14:paraId="1B005EBA" w14:textId="77777777">
            <w:pPr>
              <w:spacing w:line="240" w:lineRule="auto"/>
              <w:rPr>
                <w:b/>
                <w:color w:val="FFFFFF"/>
                <w:highlight w:val="yellow"/>
              </w:rPr>
            </w:pPr>
            <w:r>
              <w:rPr>
                <w:b/>
                <w:color w:val="FFFFFF"/>
                <w:highlight w:val="yellow"/>
              </w:rPr>
              <w:t>List</w:t>
            </w:r>
          </w:p>
        </w:tc>
        <w:tc>
          <w:tcPr>
            <w:tcW w:w="3060" w:type="dxa"/>
            <w:tcBorders>
              <w:top w:val="single" w:color="548DD4" w:sz="4" w:space="0"/>
              <w:left w:val="single" w:color="548DD4" w:sz="4" w:space="0"/>
              <w:bottom w:val="single" w:color="548DD4" w:sz="4" w:space="0"/>
              <w:right w:val="single" w:color="548DD4" w:sz="4" w:space="0"/>
            </w:tcBorders>
            <w:shd w:val="clear" w:color="auto" w:fill="4F81BD"/>
          </w:tcPr>
          <w:p w:rsidR="00F17EB6" w:rsidRDefault="00996F70" w14:paraId="783ECDB9" w14:textId="77777777">
            <w:pPr>
              <w:spacing w:line="240" w:lineRule="auto"/>
              <w:rPr>
                <w:b/>
                <w:color w:val="FFFFFF"/>
                <w:highlight w:val="yellow"/>
              </w:rPr>
            </w:pPr>
            <w:r>
              <w:rPr>
                <w:b/>
                <w:color w:val="FFFFFF"/>
                <w:highlight w:val="yellow"/>
              </w:rPr>
              <w:t>Actor</w:t>
            </w:r>
          </w:p>
        </w:tc>
        <w:tc>
          <w:tcPr>
            <w:tcW w:w="4590" w:type="dxa"/>
            <w:tcBorders>
              <w:top w:val="single" w:color="548DD4" w:sz="4" w:space="0"/>
              <w:left w:val="single" w:color="548DD4" w:sz="4" w:space="0"/>
              <w:bottom w:val="single" w:color="548DD4" w:sz="4" w:space="0"/>
              <w:right w:val="single" w:color="548DD4" w:sz="4" w:space="0"/>
            </w:tcBorders>
            <w:shd w:val="clear" w:color="auto" w:fill="4F81BD"/>
          </w:tcPr>
          <w:p w:rsidR="00F17EB6" w:rsidRDefault="00996F70" w14:paraId="1C672F57" w14:textId="77777777">
            <w:pPr>
              <w:spacing w:line="240" w:lineRule="auto"/>
              <w:rPr>
                <w:b/>
                <w:color w:val="FFFFFF"/>
                <w:highlight w:val="yellow"/>
              </w:rPr>
            </w:pPr>
            <w:r>
              <w:rPr>
                <w:b/>
                <w:color w:val="FFFFFF"/>
                <w:highlight w:val="yellow"/>
              </w:rPr>
              <w:t>Condition</w:t>
            </w:r>
          </w:p>
        </w:tc>
      </w:tr>
      <w:tr w:rsidR="00F17EB6" w14:paraId="5329B3C9" w14:textId="77777777">
        <w:trPr>
          <w:cantSplit/>
        </w:trPr>
        <w:tc>
          <w:tcPr>
            <w:tcW w:w="1800" w:type="dxa"/>
          </w:tcPr>
          <w:p w:rsidR="00F17EB6" w:rsidRDefault="00996F70" w14:paraId="5328708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  <w:color w:val="000000"/>
                <w:sz w:val="20"/>
                <w:szCs w:val="20"/>
                <w:highlight w:val="yellow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</w:rPr>
              <w:t>List name</w:t>
            </w:r>
          </w:p>
        </w:tc>
        <w:tc>
          <w:tcPr>
            <w:tcW w:w="3060" w:type="dxa"/>
          </w:tcPr>
          <w:p w:rsidR="00F17EB6" w:rsidRDefault="00996F70" w14:paraId="51723B1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  <w:color w:val="000000"/>
                <w:sz w:val="20"/>
                <w:szCs w:val="20"/>
                <w:highlight w:val="yellow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</w:rPr>
              <w:t>Actor name</w:t>
            </w:r>
          </w:p>
        </w:tc>
        <w:tc>
          <w:tcPr>
            <w:tcW w:w="4590" w:type="dxa"/>
          </w:tcPr>
          <w:p w:rsidR="00F17EB6" w:rsidRDefault="00996F70" w14:paraId="2652D7B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  <w:highlight w:val="yellow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</w:rPr>
              <w:t>Actor</w:t>
            </w:r>
            <w:r>
              <w:rPr>
                <w:color w:val="000000"/>
                <w:sz w:val="20"/>
                <w:szCs w:val="20"/>
                <w:highlight w:val="yellow"/>
              </w:rPr>
              <w:t xml:space="preserve"> is able to archive item in “</w:t>
            </w:r>
            <w:r>
              <w:rPr>
                <w:i/>
                <w:color w:val="000000"/>
                <w:sz w:val="20"/>
                <w:szCs w:val="20"/>
                <w:highlight w:val="yellow"/>
              </w:rPr>
              <w:t>list name</w:t>
            </w:r>
            <w:r>
              <w:rPr>
                <w:color w:val="000000"/>
                <w:sz w:val="20"/>
                <w:szCs w:val="20"/>
                <w:highlight w:val="yellow"/>
              </w:rPr>
              <w:t>” list by created date.</w:t>
            </w:r>
          </w:p>
        </w:tc>
      </w:tr>
    </w:tbl>
    <w:p w:rsidR="00F17EB6" w:rsidRDefault="00996F70" w14:paraId="01E303FC" w14:textId="77777777">
      <w:r>
        <w:rPr>
          <w:highlight w:val="yellow"/>
        </w:rPr>
        <w:t>[For details, refer to section 6.4 Reference.]</w:t>
      </w:r>
    </w:p>
    <w:p w:rsidR="00F17EB6" w:rsidRDefault="00996F70" w14:paraId="7D1C857A" w14:textId="77777777">
      <w:pPr>
        <w:pStyle w:val="Heading2"/>
      </w:pPr>
      <w:bookmarkStart w:name="_heading=h.2bn6wsx" w:colFirst="0" w:colLast="0" w:id="26"/>
      <w:bookmarkEnd w:id="26"/>
      <w:r>
        <w:t>Security Audit Function</w:t>
      </w:r>
    </w:p>
    <w:p w:rsidR="00F17EB6" w:rsidRDefault="00996F70" w14:paraId="4A399C99" w14:textId="77777777">
      <w:pPr>
        <w:rPr>
          <w:highlight w:val="yellow"/>
        </w:rPr>
      </w:pPr>
      <w:r>
        <w:rPr>
          <w:highlight w:val="yellow"/>
        </w:rPr>
        <w:t xml:space="preserve">[Enable Security Audit Function for {Actor name} to tracking any </w:t>
      </w:r>
      <w:r>
        <w:rPr>
          <w:highlight w:val="yellow"/>
        </w:rPr>
        <w:t>modification on user’s permission.]</w:t>
      </w:r>
    </w:p>
    <w:p w:rsidR="00F17EB6" w:rsidRDefault="00996F70" w14:paraId="1F396D21" w14:textId="77777777">
      <w:pPr>
        <w:pStyle w:val="Heading1"/>
        <w:keepLines w:val="0"/>
        <w:numPr>
          <w:ilvl w:val="0"/>
          <w:numId w:val="13"/>
        </w:numPr>
        <w:spacing w:before="0" w:after="60"/>
      </w:pPr>
      <w:bookmarkStart w:name="_heading=h.qsh70q" w:colFirst="0" w:colLast="0" w:id="27"/>
      <w:bookmarkEnd w:id="27"/>
      <w:r>
        <w:t>Các yêu c</w:t>
      </w:r>
      <w:r>
        <w:t>ầ</w:t>
      </w:r>
      <w:r>
        <w:t>u h</w:t>
      </w:r>
      <w:r>
        <w:t>ệ</w:t>
      </w:r>
      <w:r>
        <w:t xml:space="preserve"> th</w:t>
      </w:r>
      <w:r>
        <w:t>ố</w:t>
      </w:r>
      <w:r>
        <w:t>ng</w:t>
      </w:r>
    </w:p>
    <w:p w:rsidR="00F17EB6" w:rsidRDefault="00F17EB6" w14:paraId="791C52C4" w14:textId="77777777"/>
    <w:p w:rsidR="00F17EB6" w:rsidRDefault="00996F70" w14:paraId="4EA029DB" w14:textId="77777777">
      <w:pPr>
        <w:pStyle w:val="Heading2"/>
      </w:pPr>
      <w:bookmarkStart w:name="_heading=h.3as4poj" w:colFirst="0" w:colLast="0" w:id="28"/>
      <w:bookmarkEnd w:id="28"/>
      <w:r>
        <w:t>SharePoint Sites</w:t>
      </w:r>
    </w:p>
    <w:tbl>
      <w:tblPr>
        <w:tblW w:w="9562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00" w:firstRow="0" w:lastRow="0" w:firstColumn="0" w:lastColumn="0" w:noHBand="0" w:noVBand="1"/>
      </w:tblPr>
      <w:tblGrid>
        <w:gridCol w:w="818"/>
        <w:gridCol w:w="1737"/>
        <w:gridCol w:w="7007"/>
      </w:tblGrid>
      <w:tr w:rsidR="00F17EB6" w14:paraId="0DD05106" w14:textId="77777777">
        <w:tc>
          <w:tcPr>
            <w:tcW w:w="818" w:type="dxa"/>
            <w:shd w:val="clear" w:color="auto" w:fill="4F81BD"/>
          </w:tcPr>
          <w:p w:rsidR="00F17EB6" w:rsidRDefault="00996F70" w14:paraId="71728BC0" w14:textId="77777777">
            <w:pP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#</w:t>
            </w:r>
          </w:p>
        </w:tc>
        <w:tc>
          <w:tcPr>
            <w:tcW w:w="1737" w:type="dxa"/>
            <w:shd w:val="clear" w:color="auto" w:fill="4F81BD"/>
          </w:tcPr>
          <w:p w:rsidR="00F17EB6" w:rsidRDefault="00996F70" w14:paraId="526832BE" w14:textId="77777777">
            <w:pPr>
              <w:spacing w:line="240" w:lineRule="auto"/>
              <w:ind w:firstLine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Site Name</w:t>
            </w:r>
          </w:p>
        </w:tc>
        <w:tc>
          <w:tcPr>
            <w:tcW w:w="7007" w:type="dxa"/>
            <w:shd w:val="clear" w:color="auto" w:fill="4F81BD"/>
          </w:tcPr>
          <w:p w:rsidR="00F17EB6" w:rsidRDefault="00996F70" w14:paraId="026F95BE" w14:textId="77777777">
            <w:pP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Description</w:t>
            </w:r>
          </w:p>
        </w:tc>
      </w:tr>
      <w:tr w:rsidR="00F17EB6" w14:paraId="1C8A9AFA" w14:textId="77777777">
        <w:tc>
          <w:tcPr>
            <w:tcW w:w="8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</w:tcPr>
          <w:p w:rsidR="00F17EB6" w:rsidRDefault="00996F70" w14:paraId="0BC1131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  <w:i/>
                <w:color w:val="44546A"/>
                <w:sz w:val="18"/>
                <w:szCs w:val="18"/>
              </w:rPr>
            </w:pPr>
            <w:r>
              <w:rPr>
                <w:i/>
                <w:color w:val="44546A"/>
                <w:sz w:val="18"/>
                <w:szCs w:val="18"/>
              </w:rPr>
              <w:t>1</w:t>
            </w:r>
          </w:p>
        </w:tc>
        <w:tc>
          <w:tcPr>
            <w:tcW w:w="1737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F17EB6" w14:paraId="09066E3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  <w:i/>
                <w:color w:val="44546A"/>
                <w:sz w:val="18"/>
                <w:szCs w:val="18"/>
              </w:rPr>
            </w:pPr>
          </w:p>
        </w:tc>
        <w:tc>
          <w:tcPr>
            <w:tcW w:w="7007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56BFF0ED" w14:textId="77777777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ind w:right="27"/>
              <w:rPr>
                <w:color w:val="000000"/>
                <w:sz w:val="20"/>
                <w:szCs w:val="20"/>
              </w:rPr>
            </w:pPr>
          </w:p>
        </w:tc>
      </w:tr>
      <w:tr w:rsidR="00F17EB6" w14:paraId="63E021D7" w14:textId="77777777">
        <w:tc>
          <w:tcPr>
            <w:tcW w:w="818" w:type="dxa"/>
          </w:tcPr>
          <w:p w:rsidR="00F17EB6" w:rsidRDefault="00996F70" w14:paraId="0C682B5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  <w:i/>
                <w:color w:val="44546A"/>
                <w:sz w:val="18"/>
                <w:szCs w:val="18"/>
              </w:rPr>
            </w:pPr>
            <w:r>
              <w:rPr>
                <w:i/>
                <w:color w:val="44546A"/>
                <w:sz w:val="18"/>
                <w:szCs w:val="18"/>
              </w:rPr>
              <w:t>2</w:t>
            </w:r>
          </w:p>
        </w:tc>
        <w:tc>
          <w:tcPr>
            <w:tcW w:w="1737" w:type="dxa"/>
          </w:tcPr>
          <w:p w:rsidR="00F17EB6" w:rsidRDefault="00F17EB6" w14:paraId="1354274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  <w:i/>
                <w:color w:val="44546A"/>
                <w:sz w:val="18"/>
                <w:szCs w:val="18"/>
              </w:rPr>
            </w:pPr>
          </w:p>
        </w:tc>
        <w:tc>
          <w:tcPr>
            <w:tcW w:w="7007" w:type="dxa"/>
          </w:tcPr>
          <w:p w:rsidR="00F17EB6" w:rsidRDefault="00F17EB6" w14:paraId="1E740492" w14:textId="77777777">
            <w:pPr>
              <w:spacing w:line="240" w:lineRule="auto"/>
            </w:pPr>
          </w:p>
        </w:tc>
      </w:tr>
      <w:tr w:rsidR="00F17EB6" w14:paraId="4084B92F" w14:textId="77777777">
        <w:tc>
          <w:tcPr>
            <w:tcW w:w="8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</w:tcPr>
          <w:p w:rsidR="00F17EB6" w:rsidRDefault="00996F70" w14:paraId="287F15E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  <w:i/>
                <w:color w:val="44546A"/>
                <w:sz w:val="18"/>
                <w:szCs w:val="18"/>
              </w:rPr>
            </w:pPr>
            <w:r>
              <w:rPr>
                <w:i/>
                <w:color w:val="44546A"/>
                <w:sz w:val="18"/>
                <w:szCs w:val="18"/>
              </w:rPr>
              <w:t>3</w:t>
            </w:r>
          </w:p>
        </w:tc>
        <w:tc>
          <w:tcPr>
            <w:tcW w:w="1737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F17EB6" w14:paraId="2E787F8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  <w:i/>
                <w:color w:val="44546A"/>
                <w:sz w:val="18"/>
                <w:szCs w:val="18"/>
              </w:rPr>
            </w:pPr>
          </w:p>
        </w:tc>
        <w:tc>
          <w:tcPr>
            <w:tcW w:w="7007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5FC26AB6" w14:textId="77777777">
            <w:pPr>
              <w:spacing w:line="240" w:lineRule="auto"/>
            </w:pPr>
          </w:p>
        </w:tc>
      </w:tr>
    </w:tbl>
    <w:p w:rsidR="00F17EB6" w:rsidRDefault="00996F70" w14:paraId="3EC11D96" w14:textId="77777777">
      <w:pPr>
        <w:pStyle w:val="Heading2"/>
      </w:pPr>
      <w:bookmarkStart w:name="_heading=h.1pxezwc" w:colFirst="0" w:colLast="0" w:id="29"/>
      <w:bookmarkEnd w:id="29"/>
      <w:r>
        <w:t>SharePoint Lists</w:t>
      </w:r>
    </w:p>
    <w:tbl>
      <w:tblPr>
        <w:tblW w:w="9612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00" w:firstRow="0" w:lastRow="0" w:firstColumn="0" w:lastColumn="0" w:noHBand="0" w:noVBand="1"/>
      </w:tblPr>
      <w:tblGrid>
        <w:gridCol w:w="818"/>
        <w:gridCol w:w="1787"/>
        <w:gridCol w:w="2306"/>
        <w:gridCol w:w="4701"/>
      </w:tblGrid>
      <w:tr w:rsidR="00F17EB6" w14:paraId="27C7990E" w14:textId="77777777">
        <w:tc>
          <w:tcPr>
            <w:tcW w:w="818" w:type="dxa"/>
            <w:shd w:val="clear" w:color="auto" w:fill="4F81BD"/>
          </w:tcPr>
          <w:p w:rsidR="00F17EB6" w:rsidRDefault="00996F70" w14:paraId="1198D159" w14:textId="77777777">
            <w:pPr>
              <w:spacing w:line="240" w:lineRule="auto"/>
              <w:rPr>
                <w:b/>
                <w:color w:val="FFFFFF"/>
              </w:rPr>
            </w:pPr>
            <w:bookmarkStart w:name="bookmark=id.49x2ik5" w:colFirst="0" w:colLast="0" w:id="30"/>
            <w:bookmarkStart w:name="bookmark=id.2p2csry" w:colFirst="0" w:colLast="0" w:id="31"/>
            <w:bookmarkEnd w:id="30"/>
            <w:bookmarkEnd w:id="31"/>
            <w:r>
              <w:rPr>
                <w:b/>
                <w:color w:val="FFFFFF"/>
              </w:rPr>
              <w:t>#</w:t>
            </w:r>
          </w:p>
        </w:tc>
        <w:tc>
          <w:tcPr>
            <w:tcW w:w="1787" w:type="dxa"/>
            <w:shd w:val="clear" w:color="auto" w:fill="4F81BD"/>
          </w:tcPr>
          <w:p w:rsidR="00F17EB6" w:rsidRDefault="00996F70" w14:paraId="2EA3EC3F" w14:textId="77777777">
            <w:pP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List Code</w:t>
            </w:r>
          </w:p>
        </w:tc>
        <w:tc>
          <w:tcPr>
            <w:tcW w:w="2306" w:type="dxa"/>
            <w:shd w:val="clear" w:color="auto" w:fill="4F81BD"/>
          </w:tcPr>
          <w:p w:rsidR="00F17EB6" w:rsidRDefault="00996F70" w14:paraId="61AAE71B" w14:textId="77777777">
            <w:pP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List Name</w:t>
            </w:r>
          </w:p>
        </w:tc>
        <w:tc>
          <w:tcPr>
            <w:tcW w:w="4701" w:type="dxa"/>
            <w:shd w:val="clear" w:color="auto" w:fill="4F81BD"/>
          </w:tcPr>
          <w:p w:rsidR="00F17EB6" w:rsidRDefault="00996F70" w14:paraId="7470D5D1" w14:textId="77777777">
            <w:pP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Description</w:t>
            </w:r>
          </w:p>
        </w:tc>
      </w:tr>
      <w:tr w:rsidR="00F17EB6" w14:paraId="15D4EA7C" w14:textId="77777777">
        <w:tc>
          <w:tcPr>
            <w:tcW w:w="8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</w:tcPr>
          <w:p w:rsidR="00F17EB6" w:rsidRDefault="00996F70" w14:paraId="2F4777B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  <w:i/>
                <w:color w:val="44546A"/>
                <w:sz w:val="18"/>
                <w:szCs w:val="18"/>
              </w:rPr>
            </w:pPr>
            <w:r>
              <w:rPr>
                <w:i/>
                <w:color w:val="44546A"/>
                <w:sz w:val="18"/>
                <w:szCs w:val="18"/>
              </w:rPr>
              <w:t>1</w:t>
            </w:r>
          </w:p>
        </w:tc>
        <w:tc>
          <w:tcPr>
            <w:tcW w:w="1787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F17EB6" w14:paraId="63C97CB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  <w:i/>
                <w:color w:val="44546A"/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F17EB6" w14:paraId="43C1E693" w14:textId="77777777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ind w:right="27"/>
              <w:rPr>
                <w:color w:val="000000"/>
                <w:sz w:val="20"/>
                <w:szCs w:val="20"/>
              </w:rPr>
            </w:pPr>
          </w:p>
        </w:tc>
        <w:tc>
          <w:tcPr>
            <w:tcW w:w="4701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00B75F70" w14:textId="77777777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ind w:right="27"/>
              <w:rPr>
                <w:color w:val="000000"/>
                <w:sz w:val="20"/>
                <w:szCs w:val="20"/>
              </w:rPr>
            </w:pPr>
          </w:p>
        </w:tc>
      </w:tr>
      <w:tr w:rsidR="00F17EB6" w14:paraId="437CFBDF" w14:textId="77777777">
        <w:tc>
          <w:tcPr>
            <w:tcW w:w="818" w:type="dxa"/>
          </w:tcPr>
          <w:p w:rsidR="00F17EB6" w:rsidRDefault="00996F70" w14:paraId="243463A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  <w:i/>
                <w:color w:val="44546A"/>
                <w:sz w:val="18"/>
                <w:szCs w:val="18"/>
              </w:rPr>
            </w:pPr>
            <w:r>
              <w:rPr>
                <w:i/>
                <w:color w:val="44546A"/>
                <w:sz w:val="18"/>
                <w:szCs w:val="18"/>
              </w:rPr>
              <w:t>2</w:t>
            </w:r>
          </w:p>
        </w:tc>
        <w:tc>
          <w:tcPr>
            <w:tcW w:w="1787" w:type="dxa"/>
          </w:tcPr>
          <w:p w:rsidR="00F17EB6" w:rsidRDefault="00F17EB6" w14:paraId="08DEC88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  <w:i/>
                <w:color w:val="44546A"/>
                <w:sz w:val="18"/>
                <w:szCs w:val="18"/>
              </w:rPr>
            </w:pPr>
          </w:p>
        </w:tc>
        <w:tc>
          <w:tcPr>
            <w:tcW w:w="2306" w:type="dxa"/>
          </w:tcPr>
          <w:p w:rsidR="00F17EB6" w:rsidRDefault="00F17EB6" w14:paraId="65BFCB9A" w14:textId="77777777">
            <w:pPr>
              <w:spacing w:line="240" w:lineRule="auto"/>
            </w:pPr>
          </w:p>
        </w:tc>
        <w:tc>
          <w:tcPr>
            <w:tcW w:w="4701" w:type="dxa"/>
          </w:tcPr>
          <w:p w:rsidR="00F17EB6" w:rsidRDefault="00F17EB6" w14:paraId="09F2D25D" w14:textId="77777777">
            <w:pPr>
              <w:spacing w:line="240" w:lineRule="auto"/>
            </w:pPr>
          </w:p>
        </w:tc>
      </w:tr>
      <w:tr w:rsidR="00F17EB6" w14:paraId="02AFC6F1" w14:textId="77777777">
        <w:tc>
          <w:tcPr>
            <w:tcW w:w="8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</w:tcPr>
          <w:p w:rsidR="00F17EB6" w:rsidRDefault="00996F70" w14:paraId="2CD77BC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  <w:i/>
                <w:color w:val="44546A"/>
                <w:sz w:val="18"/>
                <w:szCs w:val="18"/>
              </w:rPr>
            </w:pPr>
            <w:r>
              <w:rPr>
                <w:i/>
                <w:color w:val="44546A"/>
                <w:sz w:val="18"/>
                <w:szCs w:val="18"/>
              </w:rPr>
              <w:t>3</w:t>
            </w:r>
          </w:p>
        </w:tc>
        <w:tc>
          <w:tcPr>
            <w:tcW w:w="1787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F17EB6" w14:paraId="61B4F62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  <w:i/>
                <w:color w:val="44546A"/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F17EB6" w14:paraId="76544D72" w14:textId="77777777">
            <w:pPr>
              <w:spacing w:line="240" w:lineRule="auto"/>
            </w:pPr>
          </w:p>
        </w:tc>
        <w:tc>
          <w:tcPr>
            <w:tcW w:w="4701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1B2C045B" w14:textId="77777777">
            <w:pPr>
              <w:spacing w:line="240" w:lineRule="auto"/>
            </w:pPr>
          </w:p>
        </w:tc>
      </w:tr>
    </w:tbl>
    <w:p w:rsidR="00F17EB6" w:rsidRDefault="00F17EB6" w14:paraId="2C6FC1A7" w14:textId="77777777"/>
    <w:p w:rsidR="00F17EB6" w:rsidRDefault="00996F70" w14:paraId="5664DCB1" w14:textId="77777777">
      <w:pPr>
        <w:pStyle w:val="Heading2"/>
      </w:pPr>
      <w:bookmarkStart w:name="_heading=h.147n2zr" w:colFirst="0" w:colLast="0" w:id="32"/>
      <w:bookmarkEnd w:id="32"/>
      <w:r>
        <w:t>SharePoint Permission Levels</w:t>
      </w:r>
    </w:p>
    <w:tbl>
      <w:tblPr>
        <w:tblW w:w="9612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00" w:firstRow="0" w:lastRow="0" w:firstColumn="0" w:lastColumn="0" w:noHBand="0" w:noVBand="1"/>
      </w:tblPr>
      <w:tblGrid>
        <w:gridCol w:w="441"/>
        <w:gridCol w:w="1924"/>
        <w:gridCol w:w="2428"/>
        <w:gridCol w:w="4819"/>
      </w:tblGrid>
      <w:tr w:rsidR="00F17EB6" w14:paraId="43DABF66" w14:textId="77777777">
        <w:tc>
          <w:tcPr>
            <w:tcW w:w="441" w:type="dxa"/>
            <w:shd w:val="clear" w:color="auto" w:fill="4F81BD"/>
          </w:tcPr>
          <w:p w:rsidR="00F17EB6" w:rsidRDefault="00996F70" w14:paraId="7673458B" w14:textId="77777777">
            <w:pPr>
              <w:spacing w:line="240" w:lineRule="auto"/>
              <w:ind w:firstLine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#</w:t>
            </w:r>
          </w:p>
        </w:tc>
        <w:tc>
          <w:tcPr>
            <w:tcW w:w="1924" w:type="dxa"/>
            <w:shd w:val="clear" w:color="auto" w:fill="4F81BD"/>
          </w:tcPr>
          <w:p w:rsidR="00F17EB6" w:rsidRDefault="00996F70" w14:paraId="3F3FDE22" w14:textId="77777777">
            <w:pPr>
              <w:spacing w:line="240" w:lineRule="auto"/>
              <w:ind w:firstLine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Permission Level</w:t>
            </w:r>
          </w:p>
        </w:tc>
        <w:tc>
          <w:tcPr>
            <w:tcW w:w="2428" w:type="dxa"/>
            <w:shd w:val="clear" w:color="auto" w:fill="4F81BD"/>
          </w:tcPr>
          <w:p w:rsidR="00F17EB6" w:rsidRDefault="00996F70" w14:paraId="103982EA" w14:textId="77777777">
            <w:pPr>
              <w:spacing w:line="240" w:lineRule="auto"/>
              <w:ind w:firstLine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Permissions</w:t>
            </w:r>
          </w:p>
        </w:tc>
        <w:tc>
          <w:tcPr>
            <w:tcW w:w="4819" w:type="dxa"/>
            <w:shd w:val="clear" w:color="auto" w:fill="4F81BD"/>
          </w:tcPr>
          <w:p w:rsidR="00F17EB6" w:rsidRDefault="00996F70" w14:paraId="09600634" w14:textId="77777777">
            <w:pPr>
              <w:spacing w:line="240" w:lineRule="auto"/>
              <w:ind w:firstLine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Description</w:t>
            </w:r>
          </w:p>
        </w:tc>
      </w:tr>
      <w:tr w:rsidR="00F17EB6" w14:paraId="20BCF244" w14:textId="77777777">
        <w:tc>
          <w:tcPr>
            <w:tcW w:w="4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</w:tcPr>
          <w:p w:rsidR="00F17EB6" w:rsidRDefault="00996F70" w14:paraId="39ED82F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firstLine="0"/>
              <w:rPr>
                <w:b/>
                <w:i/>
                <w:color w:val="44546A"/>
                <w:sz w:val="18"/>
                <w:szCs w:val="18"/>
              </w:rPr>
            </w:pPr>
            <w:r>
              <w:rPr>
                <w:i/>
                <w:color w:val="44546A"/>
                <w:sz w:val="18"/>
                <w:szCs w:val="18"/>
              </w:rPr>
              <w:t>1</w:t>
            </w:r>
          </w:p>
        </w:tc>
        <w:tc>
          <w:tcPr>
            <w:tcW w:w="1924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996F70" w14:paraId="67C658E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firstLine="0"/>
              <w:rPr>
                <w:b/>
                <w:i/>
                <w:color w:val="44546A"/>
                <w:sz w:val="18"/>
                <w:szCs w:val="18"/>
              </w:rPr>
            </w:pPr>
            <w:r>
              <w:rPr>
                <w:i/>
                <w:color w:val="44546A"/>
                <w:sz w:val="18"/>
                <w:szCs w:val="18"/>
              </w:rPr>
              <w:t>Full Control</w:t>
            </w:r>
          </w:p>
        </w:tc>
        <w:tc>
          <w:tcPr>
            <w:tcW w:w="2428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F17EB6" w14:paraId="3F4D9CF0" w14:textId="77777777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ind w:right="27"/>
              <w:rPr>
                <w:color w:val="000000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1F8A892B" w14:textId="77777777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ind w:right="27"/>
              <w:rPr>
                <w:color w:val="000000"/>
                <w:sz w:val="20"/>
                <w:szCs w:val="20"/>
              </w:rPr>
            </w:pPr>
          </w:p>
        </w:tc>
      </w:tr>
      <w:tr w:rsidR="00F17EB6" w14:paraId="31B386F4" w14:textId="77777777">
        <w:tc>
          <w:tcPr>
            <w:tcW w:w="441" w:type="dxa"/>
          </w:tcPr>
          <w:p w:rsidR="00F17EB6" w:rsidRDefault="00996F70" w14:paraId="0BA6E4A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firstLine="0"/>
              <w:rPr>
                <w:b/>
                <w:i/>
                <w:color w:val="44546A"/>
                <w:sz w:val="18"/>
                <w:szCs w:val="18"/>
              </w:rPr>
            </w:pPr>
            <w:r>
              <w:rPr>
                <w:i/>
                <w:color w:val="44546A"/>
                <w:sz w:val="18"/>
                <w:szCs w:val="18"/>
              </w:rPr>
              <w:t>2</w:t>
            </w:r>
          </w:p>
        </w:tc>
        <w:tc>
          <w:tcPr>
            <w:tcW w:w="1924" w:type="dxa"/>
          </w:tcPr>
          <w:p w:rsidR="00F17EB6" w:rsidRDefault="00996F70" w14:paraId="1C9EE59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firstLine="0"/>
              <w:rPr>
                <w:b/>
                <w:i/>
                <w:color w:val="44546A"/>
                <w:sz w:val="18"/>
                <w:szCs w:val="18"/>
              </w:rPr>
            </w:pPr>
            <w:r>
              <w:rPr>
                <w:i/>
                <w:color w:val="44546A"/>
                <w:sz w:val="18"/>
                <w:szCs w:val="18"/>
              </w:rPr>
              <w:t>Contribute</w:t>
            </w:r>
          </w:p>
        </w:tc>
        <w:tc>
          <w:tcPr>
            <w:tcW w:w="2428" w:type="dxa"/>
          </w:tcPr>
          <w:p w:rsidR="00F17EB6" w:rsidRDefault="00F17EB6" w14:paraId="16DA7C31" w14:textId="77777777">
            <w:pPr>
              <w:spacing w:line="240" w:lineRule="auto"/>
              <w:ind w:firstLine="0"/>
            </w:pPr>
          </w:p>
        </w:tc>
        <w:tc>
          <w:tcPr>
            <w:tcW w:w="4819" w:type="dxa"/>
          </w:tcPr>
          <w:p w:rsidR="00F17EB6" w:rsidRDefault="00F17EB6" w14:paraId="56DB2F54" w14:textId="77777777">
            <w:pPr>
              <w:spacing w:line="240" w:lineRule="auto"/>
              <w:ind w:firstLine="0"/>
            </w:pPr>
          </w:p>
        </w:tc>
      </w:tr>
      <w:tr w:rsidR="00F17EB6" w14:paraId="2B09EFC3" w14:textId="77777777">
        <w:tc>
          <w:tcPr>
            <w:tcW w:w="4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</w:tcPr>
          <w:p w:rsidR="00F17EB6" w:rsidRDefault="00996F70" w14:paraId="4F4D058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firstLine="0"/>
              <w:rPr>
                <w:b/>
                <w:i/>
                <w:color w:val="44546A"/>
                <w:sz w:val="18"/>
                <w:szCs w:val="18"/>
              </w:rPr>
            </w:pPr>
            <w:r>
              <w:rPr>
                <w:i/>
                <w:color w:val="44546A"/>
                <w:sz w:val="18"/>
                <w:szCs w:val="18"/>
              </w:rPr>
              <w:lastRenderedPageBreak/>
              <w:t>3</w:t>
            </w:r>
          </w:p>
        </w:tc>
        <w:tc>
          <w:tcPr>
            <w:tcW w:w="1924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996F70" w14:paraId="58D9B91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firstLine="0"/>
              <w:rPr>
                <w:b/>
                <w:i/>
                <w:color w:val="44546A"/>
                <w:sz w:val="18"/>
                <w:szCs w:val="18"/>
              </w:rPr>
            </w:pPr>
            <w:r>
              <w:rPr>
                <w:i/>
                <w:color w:val="44546A"/>
                <w:sz w:val="18"/>
                <w:szCs w:val="18"/>
              </w:rPr>
              <w:t>Update XXX</w:t>
            </w:r>
          </w:p>
        </w:tc>
        <w:tc>
          <w:tcPr>
            <w:tcW w:w="2428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F17EB6" w14:paraId="339DEE1D" w14:textId="77777777">
            <w:pPr>
              <w:spacing w:line="240" w:lineRule="auto"/>
              <w:ind w:firstLine="0"/>
            </w:pPr>
          </w:p>
        </w:tc>
        <w:tc>
          <w:tcPr>
            <w:tcW w:w="4819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4CC48AB4" w14:textId="77777777">
            <w:pPr>
              <w:spacing w:line="240" w:lineRule="auto"/>
              <w:ind w:firstLine="0"/>
            </w:pPr>
          </w:p>
        </w:tc>
      </w:tr>
    </w:tbl>
    <w:p w:rsidR="00F17EB6" w:rsidRDefault="00F17EB6" w14:paraId="373FD38C" w14:textId="77777777"/>
    <w:p w:rsidR="00F17EB6" w:rsidRDefault="00996F70" w14:paraId="26A3752E" w14:textId="77777777">
      <w:pPr>
        <w:pStyle w:val="Heading2"/>
      </w:pPr>
      <w:bookmarkStart w:name="_heading=h.3o7alnk" w:colFirst="0" w:colLast="0" w:id="33"/>
      <w:bookmarkEnd w:id="33"/>
      <w:r>
        <w:t>SharePoint Groups</w:t>
      </w:r>
    </w:p>
    <w:tbl>
      <w:tblPr>
        <w:tblW w:w="9612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00" w:firstRow="0" w:lastRow="0" w:firstColumn="0" w:lastColumn="0" w:noHBand="0" w:noVBand="1"/>
      </w:tblPr>
      <w:tblGrid>
        <w:gridCol w:w="818"/>
        <w:gridCol w:w="1798"/>
        <w:gridCol w:w="2307"/>
        <w:gridCol w:w="4689"/>
      </w:tblGrid>
      <w:tr w:rsidR="00F17EB6" w14:paraId="1D7630DD" w14:textId="77777777">
        <w:tc>
          <w:tcPr>
            <w:tcW w:w="818" w:type="dxa"/>
            <w:shd w:val="clear" w:color="auto" w:fill="4F81BD"/>
          </w:tcPr>
          <w:p w:rsidR="00F17EB6" w:rsidRDefault="00996F70" w14:paraId="67D33EF3" w14:textId="77777777">
            <w:pP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#</w:t>
            </w:r>
          </w:p>
        </w:tc>
        <w:tc>
          <w:tcPr>
            <w:tcW w:w="1798" w:type="dxa"/>
            <w:shd w:val="clear" w:color="auto" w:fill="4F81BD"/>
          </w:tcPr>
          <w:p w:rsidR="00F17EB6" w:rsidRDefault="00996F70" w14:paraId="2E22D6EE" w14:textId="77777777">
            <w:pP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Group Name</w:t>
            </w:r>
          </w:p>
        </w:tc>
        <w:tc>
          <w:tcPr>
            <w:tcW w:w="2307" w:type="dxa"/>
            <w:shd w:val="clear" w:color="auto" w:fill="4F81BD"/>
          </w:tcPr>
          <w:p w:rsidR="00F17EB6" w:rsidRDefault="00996F70" w14:paraId="099C3C76" w14:textId="77777777">
            <w:pP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Permission Level</w:t>
            </w:r>
          </w:p>
        </w:tc>
        <w:tc>
          <w:tcPr>
            <w:tcW w:w="4689" w:type="dxa"/>
            <w:shd w:val="clear" w:color="auto" w:fill="4F81BD"/>
          </w:tcPr>
          <w:p w:rsidR="00F17EB6" w:rsidRDefault="00996F70" w14:paraId="49C81FBB" w14:textId="77777777">
            <w:pP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Description</w:t>
            </w:r>
          </w:p>
        </w:tc>
      </w:tr>
      <w:tr w:rsidR="00F17EB6" w14:paraId="78F0B0B8" w14:textId="77777777">
        <w:tc>
          <w:tcPr>
            <w:tcW w:w="8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</w:tcPr>
          <w:p w:rsidR="00F17EB6" w:rsidRDefault="00996F70" w14:paraId="5A3D3F4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  <w:i/>
                <w:color w:val="44546A"/>
                <w:sz w:val="18"/>
                <w:szCs w:val="18"/>
              </w:rPr>
            </w:pPr>
            <w:r>
              <w:rPr>
                <w:i/>
                <w:color w:val="44546A"/>
                <w:sz w:val="18"/>
                <w:szCs w:val="18"/>
              </w:rPr>
              <w:t>1</w:t>
            </w:r>
          </w:p>
        </w:tc>
        <w:tc>
          <w:tcPr>
            <w:tcW w:w="1798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996F70" w14:paraId="7AB1CBC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  <w:i/>
                <w:color w:val="44546A"/>
                <w:sz w:val="18"/>
                <w:szCs w:val="18"/>
              </w:rPr>
            </w:pPr>
            <w:r>
              <w:rPr>
                <w:i/>
                <w:color w:val="44546A"/>
                <w:sz w:val="18"/>
                <w:szCs w:val="18"/>
              </w:rPr>
              <w:t>Admin</w:t>
            </w:r>
          </w:p>
        </w:tc>
        <w:tc>
          <w:tcPr>
            <w:tcW w:w="2307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F17EB6" w14:paraId="11E37F97" w14:textId="77777777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ind w:right="27"/>
              <w:rPr>
                <w:color w:val="000000"/>
                <w:sz w:val="20"/>
                <w:szCs w:val="20"/>
              </w:rPr>
            </w:pPr>
          </w:p>
        </w:tc>
        <w:tc>
          <w:tcPr>
            <w:tcW w:w="4689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5FA285B7" w14:textId="77777777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ind w:right="27"/>
              <w:rPr>
                <w:color w:val="000000"/>
                <w:sz w:val="20"/>
                <w:szCs w:val="20"/>
              </w:rPr>
            </w:pPr>
          </w:p>
        </w:tc>
      </w:tr>
      <w:tr w:rsidR="00F17EB6" w14:paraId="11AB2D68" w14:textId="77777777">
        <w:tc>
          <w:tcPr>
            <w:tcW w:w="818" w:type="dxa"/>
          </w:tcPr>
          <w:p w:rsidR="00F17EB6" w:rsidRDefault="00996F70" w14:paraId="44B86A9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  <w:i/>
                <w:color w:val="44546A"/>
                <w:sz w:val="18"/>
                <w:szCs w:val="18"/>
              </w:rPr>
            </w:pPr>
            <w:r>
              <w:rPr>
                <w:i/>
                <w:color w:val="44546A"/>
                <w:sz w:val="18"/>
                <w:szCs w:val="18"/>
              </w:rPr>
              <w:t>2</w:t>
            </w:r>
          </w:p>
        </w:tc>
        <w:tc>
          <w:tcPr>
            <w:tcW w:w="1798" w:type="dxa"/>
          </w:tcPr>
          <w:p w:rsidR="00F17EB6" w:rsidRDefault="00996F70" w14:paraId="71DF1F4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  <w:i/>
                <w:color w:val="44546A"/>
                <w:sz w:val="18"/>
                <w:szCs w:val="18"/>
              </w:rPr>
            </w:pPr>
            <w:r>
              <w:rPr>
                <w:i/>
                <w:color w:val="44546A"/>
                <w:sz w:val="18"/>
                <w:szCs w:val="18"/>
              </w:rPr>
              <w:t>Requestor</w:t>
            </w:r>
          </w:p>
        </w:tc>
        <w:tc>
          <w:tcPr>
            <w:tcW w:w="2307" w:type="dxa"/>
          </w:tcPr>
          <w:p w:rsidR="00F17EB6" w:rsidRDefault="00F17EB6" w14:paraId="17BF54D0" w14:textId="77777777">
            <w:pPr>
              <w:spacing w:line="240" w:lineRule="auto"/>
            </w:pPr>
          </w:p>
        </w:tc>
        <w:tc>
          <w:tcPr>
            <w:tcW w:w="4689" w:type="dxa"/>
          </w:tcPr>
          <w:p w:rsidR="00F17EB6" w:rsidRDefault="00F17EB6" w14:paraId="222572A0" w14:textId="77777777">
            <w:pPr>
              <w:spacing w:line="240" w:lineRule="auto"/>
            </w:pPr>
          </w:p>
        </w:tc>
      </w:tr>
      <w:tr w:rsidR="00F17EB6" w14:paraId="4F02D438" w14:textId="77777777">
        <w:tc>
          <w:tcPr>
            <w:tcW w:w="8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</w:tcPr>
          <w:p w:rsidR="00F17EB6" w:rsidRDefault="00996F70" w14:paraId="6EF9BAF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  <w:i/>
                <w:color w:val="44546A"/>
                <w:sz w:val="18"/>
                <w:szCs w:val="18"/>
              </w:rPr>
            </w:pPr>
            <w:r>
              <w:rPr>
                <w:i/>
                <w:color w:val="44546A"/>
                <w:sz w:val="18"/>
                <w:szCs w:val="18"/>
              </w:rPr>
              <w:t>3</w:t>
            </w:r>
          </w:p>
        </w:tc>
        <w:tc>
          <w:tcPr>
            <w:tcW w:w="1798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996F70" w14:paraId="7D8724F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  <w:i/>
                <w:color w:val="44546A"/>
                <w:sz w:val="18"/>
                <w:szCs w:val="18"/>
              </w:rPr>
            </w:pPr>
            <w:r>
              <w:rPr>
                <w:i/>
                <w:color w:val="44546A"/>
                <w:sz w:val="18"/>
                <w:szCs w:val="18"/>
              </w:rPr>
              <w:t>….</w:t>
            </w:r>
          </w:p>
        </w:tc>
        <w:tc>
          <w:tcPr>
            <w:tcW w:w="2307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F17EB6" w14:paraId="44A22C9D" w14:textId="77777777">
            <w:pPr>
              <w:spacing w:line="240" w:lineRule="auto"/>
            </w:pPr>
          </w:p>
        </w:tc>
        <w:tc>
          <w:tcPr>
            <w:tcW w:w="4689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1C9659E1" w14:textId="77777777">
            <w:pPr>
              <w:spacing w:line="240" w:lineRule="auto"/>
            </w:pPr>
          </w:p>
        </w:tc>
      </w:tr>
    </w:tbl>
    <w:p w:rsidR="00F17EB6" w:rsidRDefault="00996F70" w14:paraId="3A944D1F" w14:textId="77777777">
      <w:pPr>
        <w:pStyle w:val="Heading2"/>
      </w:pPr>
      <w:bookmarkStart w:name="_heading=h.23ckvvd" w:colFirst="0" w:colLast="0" w:id="34"/>
      <w:bookmarkEnd w:id="34"/>
      <w:r>
        <w:t>SharePoint Web Parts</w:t>
      </w:r>
    </w:p>
    <w:tbl>
      <w:tblPr>
        <w:tblW w:w="9562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00" w:firstRow="0" w:lastRow="0" w:firstColumn="0" w:lastColumn="0" w:noHBand="0" w:noVBand="1"/>
      </w:tblPr>
      <w:tblGrid>
        <w:gridCol w:w="885"/>
        <w:gridCol w:w="3966"/>
        <w:gridCol w:w="4711"/>
      </w:tblGrid>
      <w:tr w:rsidR="00F17EB6" w14:paraId="271A1418" w14:textId="77777777">
        <w:tc>
          <w:tcPr>
            <w:tcW w:w="885" w:type="dxa"/>
            <w:shd w:val="clear" w:color="auto" w:fill="4F81BD"/>
          </w:tcPr>
          <w:p w:rsidR="00F17EB6" w:rsidRDefault="00996F70" w14:paraId="665F83DD" w14:textId="77777777">
            <w:pP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#</w:t>
            </w:r>
          </w:p>
        </w:tc>
        <w:tc>
          <w:tcPr>
            <w:tcW w:w="3966" w:type="dxa"/>
            <w:shd w:val="clear" w:color="auto" w:fill="4F81BD"/>
          </w:tcPr>
          <w:p w:rsidR="00F17EB6" w:rsidRDefault="00996F70" w14:paraId="79529ACF" w14:textId="77777777">
            <w:pP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Web Part</w:t>
            </w:r>
          </w:p>
        </w:tc>
        <w:tc>
          <w:tcPr>
            <w:tcW w:w="4711" w:type="dxa"/>
            <w:shd w:val="clear" w:color="auto" w:fill="4F81BD"/>
          </w:tcPr>
          <w:p w:rsidR="00F17EB6" w:rsidRDefault="00996F70" w14:paraId="7109FC1F" w14:textId="77777777">
            <w:pP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Description</w:t>
            </w:r>
          </w:p>
        </w:tc>
      </w:tr>
      <w:tr w:rsidR="00F17EB6" w14:paraId="06001969" w14:textId="77777777">
        <w:tc>
          <w:tcPr>
            <w:tcW w:w="8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</w:tcPr>
          <w:p w:rsidR="00F17EB6" w:rsidRDefault="00996F70" w14:paraId="2E81A6A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  <w:i/>
                <w:color w:val="44546A"/>
                <w:sz w:val="18"/>
                <w:szCs w:val="18"/>
              </w:rPr>
            </w:pPr>
            <w:r>
              <w:rPr>
                <w:i/>
                <w:color w:val="44546A"/>
                <w:sz w:val="18"/>
                <w:szCs w:val="18"/>
              </w:rPr>
              <w:t>1</w:t>
            </w:r>
          </w:p>
        </w:tc>
        <w:tc>
          <w:tcPr>
            <w:tcW w:w="3966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996F70" w14:paraId="3EE3F90A" w14:textId="77777777">
            <w:r>
              <w:t>ContainerWebPart</w:t>
            </w:r>
          </w:p>
        </w:tc>
        <w:tc>
          <w:tcPr>
            <w:tcW w:w="4711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996F70" w14:paraId="4AD5C555" w14:textId="77777777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ind w:right="2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To host custom user </w:t>
            </w:r>
            <w:r>
              <w:rPr>
                <w:color w:val="000000"/>
                <w:sz w:val="20"/>
                <w:szCs w:val="20"/>
              </w:rPr>
              <w:t>controls (belong to Framework source code)</w:t>
            </w:r>
          </w:p>
        </w:tc>
      </w:tr>
      <w:tr w:rsidR="00F17EB6" w14:paraId="376F1470" w14:textId="77777777">
        <w:tc>
          <w:tcPr>
            <w:tcW w:w="885" w:type="dxa"/>
          </w:tcPr>
          <w:p w:rsidR="00F17EB6" w:rsidRDefault="00996F70" w14:paraId="4CDB883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  <w:i/>
                <w:color w:val="44546A"/>
                <w:sz w:val="18"/>
                <w:szCs w:val="18"/>
              </w:rPr>
            </w:pPr>
            <w:r>
              <w:rPr>
                <w:i/>
                <w:color w:val="44546A"/>
                <w:sz w:val="18"/>
                <w:szCs w:val="18"/>
              </w:rPr>
              <w:t>2</w:t>
            </w:r>
          </w:p>
        </w:tc>
        <w:tc>
          <w:tcPr>
            <w:tcW w:w="3966" w:type="dxa"/>
          </w:tcPr>
          <w:p w:rsidR="00F17EB6" w:rsidRDefault="00996F70" w14:paraId="1D05933A" w14:textId="77777777">
            <w:r>
              <w:t>ArchiveEditWebPart</w:t>
            </w:r>
          </w:p>
        </w:tc>
        <w:tc>
          <w:tcPr>
            <w:tcW w:w="4711" w:type="dxa"/>
          </w:tcPr>
          <w:p w:rsidR="00F17EB6" w:rsidRDefault="00996F70" w14:paraId="79EDEB76" w14:textId="77777777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ind w:right="2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 implement the archive function (belong to Framework source code)</w:t>
            </w:r>
          </w:p>
        </w:tc>
      </w:tr>
      <w:tr w:rsidR="00F17EB6" w14:paraId="3F4F8BC2" w14:textId="77777777">
        <w:tc>
          <w:tcPr>
            <w:tcW w:w="8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</w:tcPr>
          <w:p w:rsidR="00F17EB6" w:rsidRDefault="00996F70" w14:paraId="3B6FEF3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  <w:i/>
                <w:color w:val="44546A"/>
                <w:sz w:val="18"/>
                <w:szCs w:val="18"/>
              </w:rPr>
            </w:pPr>
            <w:r>
              <w:rPr>
                <w:i/>
                <w:color w:val="44546A"/>
                <w:sz w:val="18"/>
                <w:szCs w:val="18"/>
              </w:rPr>
              <w:t>3</w:t>
            </w:r>
          </w:p>
        </w:tc>
        <w:tc>
          <w:tcPr>
            <w:tcW w:w="3966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996F70" w14:paraId="50390BB6" w14:textId="77777777">
            <w:r>
              <w:t>ArchiveListByAgentWebPart</w:t>
            </w:r>
          </w:p>
        </w:tc>
        <w:tc>
          <w:tcPr>
            <w:tcW w:w="4711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996F70" w14:paraId="37833330" w14:textId="77777777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ind w:right="2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 implement the archive function (belong to Framework source code)</w:t>
            </w:r>
          </w:p>
        </w:tc>
      </w:tr>
      <w:tr w:rsidR="00F17EB6" w14:paraId="27DC1A90" w14:textId="77777777">
        <w:tc>
          <w:tcPr>
            <w:tcW w:w="885" w:type="dxa"/>
          </w:tcPr>
          <w:p w:rsidR="00F17EB6" w:rsidRDefault="00996F70" w14:paraId="69B16AB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  <w:i/>
                <w:color w:val="44546A"/>
                <w:sz w:val="18"/>
                <w:szCs w:val="18"/>
              </w:rPr>
            </w:pPr>
            <w:r>
              <w:rPr>
                <w:i/>
                <w:color w:val="44546A"/>
                <w:sz w:val="18"/>
                <w:szCs w:val="18"/>
              </w:rPr>
              <w:t>4</w:t>
            </w:r>
          </w:p>
        </w:tc>
        <w:tc>
          <w:tcPr>
            <w:tcW w:w="3966" w:type="dxa"/>
          </w:tcPr>
          <w:p w:rsidR="00F17EB6" w:rsidRDefault="00996F70" w14:paraId="5657D522" w14:textId="77777777">
            <w:r>
              <w:t>ArchiveListWebPart</w:t>
            </w:r>
          </w:p>
        </w:tc>
        <w:tc>
          <w:tcPr>
            <w:tcW w:w="4711" w:type="dxa"/>
          </w:tcPr>
          <w:p w:rsidR="00F17EB6" w:rsidRDefault="00996F70" w14:paraId="02984D5A" w14:textId="77777777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ind w:right="2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 implement the archive function (belong to Framework source code)</w:t>
            </w:r>
          </w:p>
        </w:tc>
      </w:tr>
      <w:tr w:rsidR="00F17EB6" w14:paraId="4D0F8F19" w14:textId="77777777">
        <w:tc>
          <w:tcPr>
            <w:tcW w:w="8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</w:tcPr>
          <w:p w:rsidR="00F17EB6" w:rsidRDefault="00996F70" w14:paraId="41F3C7E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  <w:i/>
                <w:color w:val="44546A"/>
                <w:sz w:val="18"/>
                <w:szCs w:val="18"/>
              </w:rPr>
            </w:pPr>
            <w:r>
              <w:rPr>
                <w:i/>
                <w:color w:val="44546A"/>
                <w:sz w:val="18"/>
                <w:szCs w:val="18"/>
              </w:rPr>
              <w:t>5</w:t>
            </w:r>
          </w:p>
        </w:tc>
        <w:tc>
          <w:tcPr>
            <w:tcW w:w="3966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996F70" w14:paraId="4047CABF" w14:textId="77777777">
            <w:r>
              <w:t>AuditSettingsWebPart</w:t>
            </w:r>
          </w:p>
        </w:tc>
        <w:tc>
          <w:tcPr>
            <w:tcW w:w="4711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996F70" w14:paraId="1D39CA38" w14:textId="77777777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ind w:right="2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 implement the audit function (belong to Framework source code)</w:t>
            </w:r>
          </w:p>
        </w:tc>
      </w:tr>
      <w:tr w:rsidR="00F17EB6" w14:paraId="71A92DEF" w14:textId="77777777">
        <w:tc>
          <w:tcPr>
            <w:tcW w:w="885" w:type="dxa"/>
          </w:tcPr>
          <w:p w:rsidR="00F17EB6" w:rsidRDefault="00996F70" w14:paraId="68F19A3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  <w:i/>
                <w:color w:val="44546A"/>
                <w:sz w:val="18"/>
                <w:szCs w:val="18"/>
              </w:rPr>
            </w:pPr>
            <w:r>
              <w:rPr>
                <w:i/>
                <w:color w:val="44546A"/>
                <w:sz w:val="18"/>
                <w:szCs w:val="18"/>
              </w:rPr>
              <w:t>6</w:t>
            </w:r>
          </w:p>
        </w:tc>
        <w:tc>
          <w:tcPr>
            <w:tcW w:w="3966" w:type="dxa"/>
          </w:tcPr>
          <w:p w:rsidR="00F17EB6" w:rsidRDefault="00996F70" w14:paraId="17B6B5B5" w14:textId="77777777">
            <w:r>
              <w:t>AuditViewerWebPart</w:t>
            </w:r>
          </w:p>
        </w:tc>
        <w:tc>
          <w:tcPr>
            <w:tcW w:w="4711" w:type="dxa"/>
          </w:tcPr>
          <w:p w:rsidR="00F17EB6" w:rsidRDefault="00996F70" w14:paraId="5765A649" w14:textId="77777777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ind w:right="2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To implement the audit function (belong to </w:t>
            </w:r>
            <w:r>
              <w:rPr>
                <w:color w:val="000000"/>
                <w:sz w:val="20"/>
                <w:szCs w:val="20"/>
              </w:rPr>
              <w:t>Framework source code)</w:t>
            </w:r>
          </w:p>
        </w:tc>
      </w:tr>
      <w:tr w:rsidR="00F17EB6" w14:paraId="1F2D6AF1" w14:textId="77777777">
        <w:tc>
          <w:tcPr>
            <w:tcW w:w="8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</w:tcPr>
          <w:p w:rsidR="00F17EB6" w:rsidRDefault="00996F70" w14:paraId="02542DD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  <w:i/>
                <w:color w:val="44546A"/>
                <w:sz w:val="18"/>
                <w:szCs w:val="18"/>
              </w:rPr>
            </w:pPr>
            <w:r>
              <w:rPr>
                <w:i/>
                <w:color w:val="44546A"/>
                <w:sz w:val="18"/>
                <w:szCs w:val="18"/>
              </w:rPr>
              <w:t>7</w:t>
            </w:r>
          </w:p>
        </w:tc>
        <w:tc>
          <w:tcPr>
            <w:tcW w:w="3966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996F70" w14:paraId="726FB9C4" w14:textId="77777777">
            <w:r>
              <w:t>DialogListWebPart</w:t>
            </w:r>
          </w:p>
        </w:tc>
        <w:tc>
          <w:tcPr>
            <w:tcW w:w="4711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996F70" w14:paraId="43368F8A" w14:textId="77777777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ind w:right="2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 implement the dialog control (belong to Framework source code)</w:t>
            </w:r>
          </w:p>
        </w:tc>
      </w:tr>
      <w:tr w:rsidR="00F17EB6" w14:paraId="0A1BDA06" w14:textId="77777777">
        <w:tc>
          <w:tcPr>
            <w:tcW w:w="885" w:type="dxa"/>
          </w:tcPr>
          <w:p w:rsidR="00F17EB6" w:rsidRDefault="00996F70" w14:paraId="2C6C4FC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  <w:i/>
                <w:color w:val="44546A"/>
                <w:sz w:val="18"/>
                <w:szCs w:val="18"/>
              </w:rPr>
            </w:pPr>
            <w:r>
              <w:rPr>
                <w:i/>
                <w:color w:val="44546A"/>
                <w:sz w:val="18"/>
                <w:szCs w:val="18"/>
              </w:rPr>
              <w:t>8</w:t>
            </w:r>
          </w:p>
        </w:tc>
        <w:tc>
          <w:tcPr>
            <w:tcW w:w="3966" w:type="dxa"/>
          </w:tcPr>
          <w:p w:rsidR="00F17EB6" w:rsidRDefault="00996F70" w14:paraId="523E6AC6" w14:textId="77777777">
            <w:r>
              <w:t>PrintPreviewWebPart</w:t>
            </w:r>
          </w:p>
        </w:tc>
        <w:tc>
          <w:tcPr>
            <w:tcW w:w="4711" w:type="dxa"/>
          </w:tcPr>
          <w:p w:rsidR="00F17EB6" w:rsidRDefault="00996F70" w14:paraId="3F931F12" w14:textId="77777777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ind w:right="2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 implement the print function (belong to Framework source code)</w:t>
            </w:r>
          </w:p>
        </w:tc>
      </w:tr>
      <w:tr w:rsidR="00F17EB6" w14:paraId="73501A49" w14:textId="77777777">
        <w:tc>
          <w:tcPr>
            <w:tcW w:w="8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</w:tcPr>
          <w:p w:rsidR="00F17EB6" w:rsidRDefault="00996F70" w14:paraId="6987BB8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  <w:i/>
                <w:color w:val="44546A"/>
                <w:sz w:val="18"/>
                <w:szCs w:val="18"/>
              </w:rPr>
            </w:pPr>
            <w:r>
              <w:rPr>
                <w:i/>
                <w:color w:val="44546A"/>
                <w:sz w:val="18"/>
                <w:szCs w:val="18"/>
              </w:rPr>
              <w:t>9</w:t>
            </w:r>
          </w:p>
        </w:tc>
        <w:tc>
          <w:tcPr>
            <w:tcW w:w="3966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996F70" w14:paraId="1732B983" w14:textId="77777777">
            <w:r>
              <w:t>QuickLaunchContextWebPart</w:t>
            </w:r>
          </w:p>
        </w:tc>
        <w:tc>
          <w:tcPr>
            <w:tcW w:w="4711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996F70" w14:paraId="10038D4A" w14:textId="77777777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ind w:right="2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To implement the quick </w:t>
            </w:r>
            <w:r>
              <w:rPr>
                <w:color w:val="000000"/>
                <w:sz w:val="20"/>
                <w:szCs w:val="20"/>
              </w:rPr>
              <w:t>launch control (belong to Framework source code)</w:t>
            </w:r>
          </w:p>
        </w:tc>
      </w:tr>
      <w:tr w:rsidR="00F17EB6" w14:paraId="1BC27FB9" w14:textId="77777777">
        <w:tc>
          <w:tcPr>
            <w:tcW w:w="885" w:type="dxa"/>
          </w:tcPr>
          <w:p w:rsidR="00F17EB6" w:rsidRDefault="00996F70" w14:paraId="630D4A8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  <w:i/>
                <w:color w:val="44546A"/>
                <w:sz w:val="18"/>
                <w:szCs w:val="18"/>
              </w:rPr>
            </w:pPr>
            <w:r>
              <w:rPr>
                <w:i/>
                <w:color w:val="44546A"/>
                <w:sz w:val="18"/>
                <w:szCs w:val="18"/>
              </w:rPr>
              <w:t>10</w:t>
            </w:r>
          </w:p>
        </w:tc>
        <w:tc>
          <w:tcPr>
            <w:tcW w:w="3966" w:type="dxa"/>
          </w:tcPr>
          <w:p w:rsidR="00F17EB6" w:rsidRDefault="00996F70" w14:paraId="0FF0AEA8" w14:textId="77777777">
            <w:r>
              <w:t>QuickLaunchItemWebPart</w:t>
            </w:r>
          </w:p>
        </w:tc>
        <w:tc>
          <w:tcPr>
            <w:tcW w:w="4711" w:type="dxa"/>
          </w:tcPr>
          <w:p w:rsidR="00F17EB6" w:rsidRDefault="00996F70" w14:paraId="1F690A72" w14:textId="77777777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ind w:right="2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 implement the quick launch control (belong to Framework source code)</w:t>
            </w:r>
          </w:p>
        </w:tc>
      </w:tr>
      <w:tr w:rsidR="00F17EB6" w14:paraId="64392F6B" w14:textId="77777777">
        <w:tc>
          <w:tcPr>
            <w:tcW w:w="8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</w:tcPr>
          <w:p w:rsidR="00F17EB6" w:rsidRDefault="00996F70" w14:paraId="0FAA9A8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  <w:i/>
                <w:color w:val="44546A"/>
                <w:sz w:val="18"/>
                <w:szCs w:val="18"/>
              </w:rPr>
            </w:pPr>
            <w:r>
              <w:rPr>
                <w:i/>
                <w:color w:val="44546A"/>
                <w:sz w:val="18"/>
                <w:szCs w:val="18"/>
              </w:rPr>
              <w:lastRenderedPageBreak/>
              <w:t>11</w:t>
            </w:r>
          </w:p>
        </w:tc>
        <w:tc>
          <w:tcPr>
            <w:tcW w:w="3966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996F70" w14:paraId="1EF7CB7F" w14:textId="77777777">
            <w:r>
              <w:t>QuickLaunchManagerWebPart</w:t>
            </w:r>
          </w:p>
        </w:tc>
        <w:tc>
          <w:tcPr>
            <w:tcW w:w="4711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996F70" w14:paraId="23468A6D" w14:textId="77777777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ind w:right="2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 implement the quick launch control (belong to Framework source code)</w:t>
            </w:r>
          </w:p>
        </w:tc>
      </w:tr>
    </w:tbl>
    <w:p w:rsidR="00F17EB6" w:rsidRDefault="00996F70" w14:paraId="00DD0214" w14:textId="77777777">
      <w:pPr>
        <w:pStyle w:val="Heading2"/>
      </w:pPr>
      <w:bookmarkStart w:name="_heading=h.ihv636" w:colFirst="0" w:colLast="0" w:id="35"/>
      <w:bookmarkEnd w:id="35"/>
      <w:r>
        <w:t>Custom Pages</w:t>
      </w:r>
    </w:p>
    <w:p w:rsidR="00F17EB6" w:rsidRDefault="00996F70" w14:paraId="39A56373" w14:textId="77777777">
      <w:pPr>
        <w:rPr>
          <w:highlight w:val="yellow"/>
        </w:rPr>
      </w:pPr>
      <w:r>
        <w:rPr>
          <w:highlight w:val="yellow"/>
        </w:rPr>
        <w:t>[If there is no custom page, remove the table and use this sentence:</w:t>
      </w:r>
    </w:p>
    <w:p w:rsidR="00F17EB6" w:rsidRDefault="00996F70" w14:paraId="18E516BC" w14:textId="77777777">
      <w:pPr>
        <w:rPr>
          <w:highlight w:val="yellow"/>
        </w:rPr>
      </w:pPr>
      <w:r>
        <w:rPr>
          <w:highlight w:val="yellow"/>
        </w:rPr>
        <w:t>There is no custom page implemented in this application.]</w:t>
      </w:r>
    </w:p>
    <w:tbl>
      <w:tblPr>
        <w:tblW w:w="9612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00" w:firstRow="0" w:lastRow="0" w:firstColumn="0" w:lastColumn="0" w:noHBand="0" w:noVBand="1"/>
      </w:tblPr>
      <w:tblGrid>
        <w:gridCol w:w="818"/>
        <w:gridCol w:w="1727"/>
        <w:gridCol w:w="7067"/>
      </w:tblGrid>
      <w:tr w:rsidR="00F17EB6" w14:paraId="4594AF87" w14:textId="77777777">
        <w:tc>
          <w:tcPr>
            <w:tcW w:w="818" w:type="dxa"/>
            <w:shd w:val="clear" w:color="auto" w:fill="4F81BD"/>
          </w:tcPr>
          <w:p w:rsidR="00F17EB6" w:rsidRDefault="00996F70" w14:paraId="27A5F514" w14:textId="77777777">
            <w:pP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#</w:t>
            </w:r>
          </w:p>
        </w:tc>
        <w:tc>
          <w:tcPr>
            <w:tcW w:w="1727" w:type="dxa"/>
            <w:shd w:val="clear" w:color="auto" w:fill="4F81BD"/>
          </w:tcPr>
          <w:p w:rsidR="00F17EB6" w:rsidRDefault="00996F70" w14:paraId="24B7BE62" w14:textId="77777777">
            <w:pP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Page Name</w:t>
            </w:r>
          </w:p>
        </w:tc>
        <w:tc>
          <w:tcPr>
            <w:tcW w:w="7067" w:type="dxa"/>
            <w:shd w:val="clear" w:color="auto" w:fill="4F81BD"/>
          </w:tcPr>
          <w:p w:rsidR="00F17EB6" w:rsidRDefault="00996F70" w14:paraId="380F7F55" w14:textId="77777777">
            <w:pP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Description</w:t>
            </w:r>
          </w:p>
        </w:tc>
      </w:tr>
      <w:tr w:rsidR="00F17EB6" w14:paraId="13096B9B" w14:textId="77777777">
        <w:tc>
          <w:tcPr>
            <w:tcW w:w="8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</w:tcPr>
          <w:p w:rsidR="00F17EB6" w:rsidRDefault="00996F70" w14:paraId="741EAB1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  <w:i/>
                <w:color w:val="44546A"/>
                <w:sz w:val="18"/>
                <w:szCs w:val="18"/>
              </w:rPr>
            </w:pPr>
            <w:r>
              <w:rPr>
                <w:i/>
                <w:color w:val="44546A"/>
                <w:sz w:val="18"/>
                <w:szCs w:val="18"/>
              </w:rPr>
              <w:t>1</w:t>
            </w:r>
          </w:p>
        </w:tc>
        <w:tc>
          <w:tcPr>
            <w:tcW w:w="1727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F17EB6" w14:paraId="5796F536" w14:textId="77777777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ind w:right="27"/>
              <w:rPr>
                <w:color w:val="000000"/>
                <w:sz w:val="20"/>
                <w:szCs w:val="20"/>
              </w:rPr>
            </w:pPr>
          </w:p>
        </w:tc>
        <w:tc>
          <w:tcPr>
            <w:tcW w:w="7067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554A00B1" w14:textId="77777777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ind w:right="27"/>
              <w:rPr>
                <w:color w:val="000000"/>
                <w:sz w:val="20"/>
                <w:szCs w:val="20"/>
              </w:rPr>
            </w:pPr>
          </w:p>
        </w:tc>
      </w:tr>
      <w:tr w:rsidR="00F17EB6" w14:paraId="5D50BF49" w14:textId="77777777">
        <w:tc>
          <w:tcPr>
            <w:tcW w:w="818" w:type="dxa"/>
          </w:tcPr>
          <w:p w:rsidR="00F17EB6" w:rsidRDefault="00996F70" w14:paraId="6B71E2F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  <w:i/>
                <w:color w:val="44546A"/>
                <w:sz w:val="18"/>
                <w:szCs w:val="18"/>
              </w:rPr>
            </w:pPr>
            <w:r>
              <w:rPr>
                <w:i/>
                <w:color w:val="44546A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:rsidR="00F17EB6" w:rsidRDefault="00F17EB6" w14:paraId="0B1CE66A" w14:textId="77777777">
            <w:pPr>
              <w:spacing w:line="240" w:lineRule="auto"/>
            </w:pPr>
          </w:p>
        </w:tc>
        <w:tc>
          <w:tcPr>
            <w:tcW w:w="7067" w:type="dxa"/>
          </w:tcPr>
          <w:p w:rsidR="00F17EB6" w:rsidRDefault="00F17EB6" w14:paraId="6EC02B79" w14:textId="77777777">
            <w:pPr>
              <w:spacing w:line="240" w:lineRule="auto"/>
            </w:pPr>
          </w:p>
        </w:tc>
      </w:tr>
      <w:tr w:rsidR="00F17EB6" w14:paraId="3F82D818" w14:textId="77777777">
        <w:tc>
          <w:tcPr>
            <w:tcW w:w="8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</w:tcPr>
          <w:p w:rsidR="00F17EB6" w:rsidRDefault="00996F70" w14:paraId="7DC736F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  <w:i/>
                <w:color w:val="44546A"/>
                <w:sz w:val="18"/>
                <w:szCs w:val="18"/>
              </w:rPr>
            </w:pPr>
            <w:r>
              <w:rPr>
                <w:i/>
                <w:color w:val="44546A"/>
                <w:sz w:val="18"/>
                <w:szCs w:val="18"/>
              </w:rPr>
              <w:t>3</w:t>
            </w:r>
          </w:p>
        </w:tc>
        <w:tc>
          <w:tcPr>
            <w:tcW w:w="1727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F17EB6" w14:paraId="5E93E38A" w14:textId="77777777">
            <w:pPr>
              <w:spacing w:line="240" w:lineRule="auto"/>
            </w:pPr>
          </w:p>
        </w:tc>
        <w:tc>
          <w:tcPr>
            <w:tcW w:w="7067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6A8D0843" w14:textId="77777777">
            <w:pPr>
              <w:spacing w:line="240" w:lineRule="auto"/>
            </w:pPr>
          </w:p>
        </w:tc>
      </w:tr>
    </w:tbl>
    <w:p w:rsidR="00F17EB6" w:rsidRDefault="00996F70" w14:paraId="19A8DDD3" w14:textId="77777777">
      <w:pPr>
        <w:pStyle w:val="Heading2"/>
      </w:pPr>
      <w:bookmarkStart w:name="_heading=h.32hioqz" w:colFirst="0" w:colLast="0" w:id="36"/>
      <w:bookmarkEnd w:id="36"/>
      <w:r>
        <w:t>Scheduled Agents</w:t>
      </w:r>
    </w:p>
    <w:p w:rsidR="00F17EB6" w:rsidRDefault="00996F70" w14:paraId="7E52979A" w14:textId="77777777">
      <w:pPr>
        <w:rPr>
          <w:highlight w:val="yellow"/>
        </w:rPr>
      </w:pPr>
      <w:r>
        <w:rPr>
          <w:highlight w:val="yellow"/>
        </w:rPr>
        <w:t xml:space="preserve">[If there is no scheduled agent, remove the table and </w:t>
      </w:r>
      <w:r>
        <w:rPr>
          <w:highlight w:val="yellow"/>
        </w:rPr>
        <w:t>use this sentence:</w:t>
      </w:r>
    </w:p>
    <w:p w:rsidR="00F17EB6" w:rsidRDefault="00996F70" w14:paraId="418EF8BD" w14:textId="77777777">
      <w:pPr>
        <w:rPr>
          <w:highlight w:val="yellow"/>
        </w:rPr>
      </w:pPr>
      <w:r>
        <w:rPr>
          <w:highlight w:val="yellow"/>
        </w:rPr>
        <w:t>There is no scheduled agent implemented in this application.]</w:t>
      </w:r>
    </w:p>
    <w:p w:rsidR="00F17EB6" w:rsidRDefault="00F17EB6" w14:paraId="24E94600" w14:textId="77777777"/>
    <w:tbl>
      <w:tblPr>
        <w:tblW w:w="9612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00" w:firstRow="0" w:lastRow="0" w:firstColumn="0" w:lastColumn="0" w:noHBand="0" w:noVBand="1"/>
      </w:tblPr>
      <w:tblGrid>
        <w:gridCol w:w="1071"/>
        <w:gridCol w:w="1338"/>
        <w:gridCol w:w="2005"/>
        <w:gridCol w:w="2599"/>
        <w:gridCol w:w="2599"/>
      </w:tblGrid>
      <w:tr w:rsidR="00F17EB6" w14:paraId="0261BBFD" w14:textId="77777777">
        <w:tc>
          <w:tcPr>
            <w:tcW w:w="1071" w:type="dxa"/>
            <w:shd w:val="clear" w:color="auto" w:fill="4F81BD"/>
          </w:tcPr>
          <w:p w:rsidR="00F17EB6" w:rsidRDefault="00996F70" w14:paraId="242F3196" w14:textId="77777777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No.</w:t>
            </w:r>
          </w:p>
        </w:tc>
        <w:tc>
          <w:tcPr>
            <w:tcW w:w="1338" w:type="dxa"/>
            <w:shd w:val="clear" w:color="auto" w:fill="4F81BD"/>
          </w:tcPr>
          <w:p w:rsidR="00F17EB6" w:rsidRDefault="00996F70" w14:paraId="418E1B30" w14:textId="77777777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w="2005" w:type="dxa"/>
            <w:shd w:val="clear" w:color="auto" w:fill="4F81BD"/>
          </w:tcPr>
          <w:p w:rsidR="00F17EB6" w:rsidRDefault="00996F70" w14:paraId="03B5D629" w14:textId="77777777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2599" w:type="dxa"/>
            <w:shd w:val="clear" w:color="auto" w:fill="4F81BD"/>
          </w:tcPr>
          <w:p w:rsidR="00F17EB6" w:rsidRDefault="00996F70" w14:paraId="71E58E93" w14:textId="77777777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Rule</w:t>
            </w:r>
          </w:p>
        </w:tc>
        <w:tc>
          <w:tcPr>
            <w:tcW w:w="2599" w:type="dxa"/>
            <w:shd w:val="clear" w:color="auto" w:fill="4F81BD"/>
          </w:tcPr>
          <w:p w:rsidR="00F17EB6" w:rsidRDefault="00996F70" w14:paraId="0E9B99A3" w14:textId="77777777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Agent Main Class</w:t>
            </w:r>
          </w:p>
        </w:tc>
      </w:tr>
      <w:tr w:rsidR="00F17EB6" w14:paraId="1345D1C2" w14:textId="77777777">
        <w:tc>
          <w:tcPr>
            <w:tcW w:w="107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</w:tcPr>
          <w:p w:rsidR="00F17EB6" w:rsidRDefault="00996F70" w14:paraId="7A758E1B" w14:textId="77777777">
            <w:r>
              <w:t>1</w:t>
            </w:r>
          </w:p>
        </w:tc>
        <w:tc>
          <w:tcPr>
            <w:tcW w:w="1338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F17EB6" w14:paraId="0AD9A0AB" w14:textId="77777777"/>
        </w:tc>
        <w:tc>
          <w:tcPr>
            <w:tcW w:w="2005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F17EB6" w14:paraId="59F57817" w14:textId="77777777"/>
        </w:tc>
        <w:tc>
          <w:tcPr>
            <w:tcW w:w="2599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F17EB6" w14:paraId="390CFE7F" w14:textId="77777777"/>
        </w:tc>
        <w:tc>
          <w:tcPr>
            <w:tcW w:w="2599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428C1671" w14:textId="77777777"/>
        </w:tc>
      </w:tr>
      <w:tr w:rsidR="00F17EB6" w14:paraId="010A2B51" w14:textId="77777777">
        <w:tc>
          <w:tcPr>
            <w:tcW w:w="1071" w:type="dxa"/>
          </w:tcPr>
          <w:p w:rsidR="00F17EB6" w:rsidRDefault="00996F70" w14:paraId="788CB7B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  <w:i/>
                <w:color w:val="44546A"/>
                <w:sz w:val="18"/>
                <w:szCs w:val="18"/>
              </w:rPr>
            </w:pPr>
            <w:r>
              <w:rPr>
                <w:i/>
                <w:color w:val="44546A"/>
                <w:sz w:val="18"/>
                <w:szCs w:val="18"/>
              </w:rPr>
              <w:t>2</w:t>
            </w:r>
          </w:p>
        </w:tc>
        <w:tc>
          <w:tcPr>
            <w:tcW w:w="1338" w:type="dxa"/>
          </w:tcPr>
          <w:p w:rsidR="00F17EB6" w:rsidRDefault="00F17EB6" w14:paraId="4972040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  <w:i/>
                <w:color w:val="44546A"/>
                <w:sz w:val="18"/>
                <w:szCs w:val="18"/>
              </w:rPr>
            </w:pPr>
          </w:p>
        </w:tc>
        <w:tc>
          <w:tcPr>
            <w:tcW w:w="2005" w:type="dxa"/>
          </w:tcPr>
          <w:p w:rsidR="00F17EB6" w:rsidRDefault="00F17EB6" w14:paraId="3611AB9B" w14:textId="77777777">
            <w:pPr>
              <w:spacing w:line="240" w:lineRule="auto"/>
            </w:pPr>
          </w:p>
        </w:tc>
        <w:tc>
          <w:tcPr>
            <w:tcW w:w="2599" w:type="dxa"/>
          </w:tcPr>
          <w:p w:rsidR="00F17EB6" w:rsidRDefault="00F17EB6" w14:paraId="5EF12715" w14:textId="77777777">
            <w:pPr>
              <w:spacing w:line="240" w:lineRule="auto"/>
            </w:pPr>
          </w:p>
        </w:tc>
        <w:tc>
          <w:tcPr>
            <w:tcW w:w="2599" w:type="dxa"/>
          </w:tcPr>
          <w:p w:rsidR="00F17EB6" w:rsidRDefault="00F17EB6" w14:paraId="64753F4C" w14:textId="77777777">
            <w:pPr>
              <w:spacing w:line="240" w:lineRule="auto"/>
            </w:pPr>
          </w:p>
        </w:tc>
      </w:tr>
      <w:tr w:rsidR="00F17EB6" w14:paraId="3295B919" w14:textId="77777777">
        <w:tc>
          <w:tcPr>
            <w:tcW w:w="107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</w:tcPr>
          <w:p w:rsidR="00F17EB6" w:rsidRDefault="00996F70" w14:paraId="7E2C7AB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  <w:i/>
                <w:color w:val="44546A"/>
                <w:sz w:val="18"/>
                <w:szCs w:val="18"/>
              </w:rPr>
            </w:pPr>
            <w:r>
              <w:rPr>
                <w:i/>
                <w:color w:val="44546A"/>
                <w:sz w:val="18"/>
                <w:szCs w:val="18"/>
              </w:rPr>
              <w:t>3</w:t>
            </w:r>
          </w:p>
        </w:tc>
        <w:tc>
          <w:tcPr>
            <w:tcW w:w="1338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F17EB6" w14:paraId="0B6BE85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  <w:i/>
                <w:color w:val="44546A"/>
                <w:sz w:val="18"/>
                <w:szCs w:val="18"/>
              </w:rPr>
            </w:pPr>
          </w:p>
        </w:tc>
        <w:tc>
          <w:tcPr>
            <w:tcW w:w="2005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F17EB6" w14:paraId="45BC2EC9" w14:textId="77777777">
            <w:pPr>
              <w:spacing w:line="240" w:lineRule="auto"/>
            </w:pPr>
          </w:p>
        </w:tc>
        <w:tc>
          <w:tcPr>
            <w:tcW w:w="2599" w:type="dxa"/>
            <w:tcBorders>
              <w:top w:val="single" w:color="4F81BD" w:sz="8" w:space="0"/>
              <w:bottom w:val="single" w:color="4F81BD" w:sz="8" w:space="0"/>
            </w:tcBorders>
          </w:tcPr>
          <w:p w:rsidR="00F17EB6" w:rsidRDefault="00F17EB6" w14:paraId="5F5BBA2C" w14:textId="77777777">
            <w:pPr>
              <w:spacing w:line="240" w:lineRule="auto"/>
            </w:pPr>
          </w:p>
        </w:tc>
        <w:tc>
          <w:tcPr>
            <w:tcW w:w="2599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F17EB6" w14:paraId="5D020C10" w14:textId="77777777">
            <w:pPr>
              <w:spacing w:line="240" w:lineRule="auto"/>
            </w:pPr>
          </w:p>
        </w:tc>
      </w:tr>
    </w:tbl>
    <w:p w:rsidR="00F17EB6" w:rsidRDefault="00996F70" w14:paraId="34EAD484" w14:textId="77777777">
      <w:pPr>
        <w:pStyle w:val="Heading2"/>
      </w:pPr>
      <w:bookmarkStart w:name="_heading=h.1hmsyys" w:colFirst="0" w:colLast="0" w:id="37"/>
      <w:bookmarkEnd w:id="37"/>
      <w:r>
        <w:t>Technical Concern</w:t>
      </w:r>
    </w:p>
    <w:p w:rsidR="00F17EB6" w:rsidRDefault="00996F70" w14:paraId="2FE79D07" w14:textId="77777777">
      <w:pPr>
        <w:rPr>
          <w:highlight w:val="yellow"/>
        </w:rPr>
      </w:pPr>
      <w:r>
        <w:rPr>
          <w:highlight w:val="yellow"/>
        </w:rPr>
        <w:t>[List all factors that can affect the performance of application such as</w:t>
      </w:r>
    </w:p>
    <w:p w:rsidR="00F17EB6" w:rsidRDefault="00996F70" w14:paraId="637FDD8C" w14:textId="7777777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  <w:szCs w:val="20"/>
          <w:highlight w:val="yellow"/>
        </w:rPr>
      </w:pPr>
      <w:r>
        <w:rPr>
          <w:color w:val="000000"/>
          <w:sz w:val="20"/>
          <w:szCs w:val="20"/>
          <w:highlight w:val="yellow"/>
        </w:rPr>
        <w:t xml:space="preserve">Growth Rate is </w:t>
      </w:r>
      <w:r>
        <w:rPr>
          <w:color w:val="000000"/>
          <w:sz w:val="20"/>
          <w:szCs w:val="20"/>
          <w:highlight w:val="yellow"/>
        </w:rPr>
        <w:t>low =&gt; less risk in performance</w:t>
      </w:r>
    </w:p>
    <w:p w:rsidR="00F17EB6" w:rsidRDefault="00996F70" w14:paraId="3B63330E" w14:textId="7777777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  <w:szCs w:val="20"/>
          <w:highlight w:val="yellow"/>
        </w:rPr>
      </w:pPr>
      <w:r>
        <w:rPr>
          <w:color w:val="000000"/>
          <w:sz w:val="20"/>
          <w:szCs w:val="20"/>
          <w:highlight w:val="yellow"/>
        </w:rPr>
        <w:t>Huge amount of data =&gt; saving/loading issue</w:t>
      </w:r>
    </w:p>
    <w:p w:rsidR="00F17EB6" w:rsidRDefault="00996F70" w14:paraId="67AA68D7" w14:textId="7777777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  <w:szCs w:val="20"/>
          <w:highlight w:val="yellow"/>
        </w:rPr>
      </w:pPr>
      <w:r>
        <w:rPr>
          <w:color w:val="000000"/>
          <w:sz w:val="20"/>
          <w:szCs w:val="20"/>
          <w:highlight w:val="yellow"/>
        </w:rPr>
        <w:t>Too much content is in a single page</w:t>
      </w:r>
    </w:p>
    <w:p w:rsidR="00F17EB6" w:rsidRDefault="00996F70" w14:paraId="0F84E842" w14:textId="7777777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  <w:szCs w:val="20"/>
          <w:highlight w:val="yellow"/>
        </w:rPr>
      </w:pPr>
      <w:r>
        <w:rPr>
          <w:color w:val="000000"/>
          <w:sz w:val="20"/>
          <w:szCs w:val="20"/>
          <w:highlight w:val="yellow"/>
        </w:rPr>
        <w:t>Integrate to another systems</w:t>
      </w:r>
    </w:p>
    <w:p w:rsidR="00F17EB6" w:rsidRDefault="00996F70" w14:paraId="78CEF1E2" w14:textId="7777777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0"/>
          <w:szCs w:val="20"/>
          <w:highlight w:val="yellow"/>
        </w:rPr>
      </w:pPr>
      <w:r>
        <w:rPr>
          <w:color w:val="000000"/>
          <w:sz w:val="20"/>
          <w:szCs w:val="20"/>
          <w:highlight w:val="yellow"/>
        </w:rPr>
        <w:t>…]</w:t>
      </w:r>
    </w:p>
    <w:p w:rsidR="00F17EB6" w:rsidRDefault="00996F70" w14:paraId="36225700" w14:textId="77777777">
      <w:pPr>
        <w:pStyle w:val="Heading1"/>
        <w:keepLines w:val="0"/>
        <w:numPr>
          <w:ilvl w:val="0"/>
          <w:numId w:val="13"/>
        </w:numPr>
        <w:spacing w:before="0" w:after="60"/>
      </w:pPr>
      <w:bookmarkStart w:name="_heading=h.41mghml" w:colFirst="0" w:colLast="0" w:id="38"/>
      <w:bookmarkEnd w:id="38"/>
      <w:r>
        <w:t>Appendixes</w:t>
      </w:r>
    </w:p>
    <w:p w:rsidR="00F17EB6" w:rsidRDefault="00996F70" w14:paraId="5E70640E" w14:textId="77777777">
      <w:pPr>
        <w:pStyle w:val="Heading2"/>
      </w:pPr>
      <w:bookmarkStart w:name="_heading=h.2grqrue" w:colFirst="0" w:colLast="0" w:id="39"/>
      <w:bookmarkEnd w:id="39"/>
      <w:r>
        <w:t>Glossary</w:t>
      </w:r>
    </w:p>
    <w:p w:rsidR="00F17EB6" w:rsidRDefault="00996F70" w14:paraId="18BB4AC0" w14:textId="7777777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right="27" w:firstLine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list below contains all the necessary terms to interpret the document, </w:t>
      </w:r>
      <w:r>
        <w:rPr>
          <w:color w:val="000000"/>
          <w:sz w:val="20"/>
          <w:szCs w:val="20"/>
        </w:rPr>
        <w:t>including acronyms and abbreviations.</w:t>
      </w:r>
    </w:p>
    <w:tbl>
      <w:tblPr>
        <w:tblW w:w="9925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077"/>
        <w:gridCol w:w="7848"/>
      </w:tblGrid>
      <w:tr w:rsidR="00F17EB6" w14:paraId="5AC9C092" w14:textId="77777777">
        <w:trPr>
          <w:cantSplit/>
          <w:trHeight w:val="276"/>
        </w:trPr>
        <w:tc>
          <w:tcPr>
            <w:tcW w:w="2077" w:type="dxa"/>
            <w:shd w:val="clear" w:color="auto" w:fill="4F81BD"/>
          </w:tcPr>
          <w:p w:rsidR="00F17EB6" w:rsidRDefault="00996F70" w14:paraId="642F5D2C" w14:textId="77777777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Term</w:t>
            </w:r>
          </w:p>
        </w:tc>
        <w:tc>
          <w:tcPr>
            <w:tcW w:w="7848" w:type="dxa"/>
            <w:shd w:val="clear" w:color="auto" w:fill="4F81BD"/>
          </w:tcPr>
          <w:p w:rsidR="00F17EB6" w:rsidRDefault="00996F70" w14:paraId="08164E62" w14:textId="77777777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Description</w:t>
            </w:r>
          </w:p>
        </w:tc>
      </w:tr>
      <w:tr w:rsidR="00F17EB6" w14:paraId="7A00CD44" w14:textId="77777777">
        <w:trPr>
          <w:cantSplit/>
          <w:trHeight w:val="125"/>
        </w:trPr>
        <w:tc>
          <w:tcPr>
            <w:tcW w:w="20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</w:tcPr>
          <w:p w:rsidR="00F17EB6" w:rsidRDefault="00996F70" w14:paraId="08ED790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  <w:i/>
                <w:color w:val="44546A"/>
                <w:sz w:val="18"/>
                <w:szCs w:val="18"/>
              </w:rPr>
            </w:pPr>
            <w:r>
              <w:rPr>
                <w:i/>
                <w:color w:val="44546A"/>
                <w:sz w:val="18"/>
                <w:szCs w:val="18"/>
              </w:rPr>
              <w:t>BR</w:t>
            </w:r>
          </w:p>
        </w:tc>
        <w:tc>
          <w:tcPr>
            <w:tcW w:w="7848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996F70" w14:paraId="1947FEA5" w14:textId="77777777">
            <w:r>
              <w:rPr>
                <w:b/>
              </w:rPr>
              <w:t>B</w:t>
            </w:r>
            <w:r>
              <w:t xml:space="preserve">usiness </w:t>
            </w:r>
            <w:r>
              <w:rPr>
                <w:b/>
              </w:rPr>
              <w:t>R</w:t>
            </w:r>
            <w:r>
              <w:t>ule</w:t>
            </w:r>
          </w:p>
        </w:tc>
      </w:tr>
      <w:tr w:rsidR="00F17EB6" w14:paraId="1B684A85" w14:textId="77777777">
        <w:trPr>
          <w:cantSplit/>
          <w:trHeight w:val="125"/>
        </w:trPr>
        <w:tc>
          <w:tcPr>
            <w:tcW w:w="2077" w:type="dxa"/>
          </w:tcPr>
          <w:p w:rsidR="00F17EB6" w:rsidRDefault="00996F70" w14:paraId="0BCF94E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  <w:i/>
                <w:color w:val="44546A"/>
                <w:sz w:val="18"/>
                <w:szCs w:val="18"/>
              </w:rPr>
            </w:pPr>
            <w:r>
              <w:rPr>
                <w:i/>
                <w:color w:val="44546A"/>
                <w:sz w:val="18"/>
                <w:szCs w:val="18"/>
              </w:rPr>
              <w:lastRenderedPageBreak/>
              <w:t>CBR</w:t>
            </w:r>
          </w:p>
        </w:tc>
        <w:tc>
          <w:tcPr>
            <w:tcW w:w="7848" w:type="dxa"/>
          </w:tcPr>
          <w:p w:rsidR="00F17EB6" w:rsidRDefault="00996F70" w14:paraId="35911F3D" w14:textId="77777777">
            <w:r>
              <w:rPr>
                <w:b/>
              </w:rPr>
              <w:t>C</w:t>
            </w:r>
            <w:r>
              <w:t xml:space="preserve">ommon </w:t>
            </w:r>
            <w:r>
              <w:rPr>
                <w:b/>
              </w:rPr>
              <w:t>B</w:t>
            </w:r>
            <w:r>
              <w:t xml:space="preserve">usiness </w:t>
            </w:r>
            <w:r>
              <w:rPr>
                <w:b/>
              </w:rPr>
              <w:t>R</w:t>
            </w:r>
            <w:r>
              <w:t>ule</w:t>
            </w:r>
          </w:p>
        </w:tc>
      </w:tr>
      <w:tr w:rsidR="00F17EB6" w14:paraId="07DA4A5B" w14:textId="77777777">
        <w:trPr>
          <w:cantSplit/>
          <w:trHeight w:val="125"/>
        </w:trPr>
        <w:tc>
          <w:tcPr>
            <w:tcW w:w="20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</w:tcPr>
          <w:p w:rsidR="00F17EB6" w:rsidRDefault="00996F70" w14:paraId="0AFF7E4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  <w:i/>
                <w:color w:val="44546A"/>
                <w:sz w:val="18"/>
                <w:szCs w:val="18"/>
              </w:rPr>
            </w:pPr>
            <w:r>
              <w:rPr>
                <w:i/>
                <w:color w:val="44546A"/>
                <w:sz w:val="18"/>
                <w:szCs w:val="18"/>
              </w:rPr>
              <w:t>DB</w:t>
            </w:r>
          </w:p>
        </w:tc>
        <w:tc>
          <w:tcPr>
            <w:tcW w:w="7848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996F70" w14:paraId="069B1DFE" w14:textId="77777777">
            <w:r>
              <w:t xml:space="preserve">Notes </w:t>
            </w:r>
            <w:r>
              <w:rPr>
                <w:b/>
              </w:rPr>
              <w:t>D</w:t>
            </w:r>
            <w:r>
              <w:t>ata</w:t>
            </w:r>
            <w:r>
              <w:rPr>
                <w:b/>
              </w:rPr>
              <w:t>b</w:t>
            </w:r>
            <w:r>
              <w:t>ase</w:t>
            </w:r>
          </w:p>
        </w:tc>
      </w:tr>
      <w:tr w:rsidR="00F17EB6" w14:paraId="621CB4DC" w14:textId="77777777">
        <w:trPr>
          <w:cantSplit/>
          <w:trHeight w:val="125"/>
        </w:trPr>
        <w:tc>
          <w:tcPr>
            <w:tcW w:w="2077" w:type="dxa"/>
          </w:tcPr>
          <w:p w:rsidR="00F17EB6" w:rsidRDefault="00996F70" w14:paraId="5C63378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  <w:i/>
                <w:color w:val="44546A"/>
                <w:sz w:val="18"/>
                <w:szCs w:val="18"/>
              </w:rPr>
            </w:pPr>
            <w:r>
              <w:rPr>
                <w:i/>
                <w:color w:val="44546A"/>
                <w:sz w:val="18"/>
                <w:szCs w:val="18"/>
              </w:rPr>
              <w:t>MSG</w:t>
            </w:r>
          </w:p>
        </w:tc>
        <w:tc>
          <w:tcPr>
            <w:tcW w:w="7848" w:type="dxa"/>
          </w:tcPr>
          <w:p w:rsidR="00F17EB6" w:rsidRDefault="00996F70" w14:paraId="6557531F" w14:textId="77777777">
            <w:r>
              <w:rPr>
                <w:b/>
              </w:rPr>
              <w:t>M</w:t>
            </w:r>
            <w:r>
              <w:t>es</w:t>
            </w:r>
            <w:r>
              <w:rPr>
                <w:b/>
              </w:rPr>
              <w:t>s</w:t>
            </w:r>
            <w:r>
              <w:t>a</w:t>
            </w:r>
            <w:r>
              <w:rPr>
                <w:b/>
              </w:rPr>
              <w:t>g</w:t>
            </w:r>
            <w:r>
              <w:t>e</w:t>
            </w:r>
          </w:p>
        </w:tc>
      </w:tr>
      <w:tr w:rsidR="00F17EB6" w14:paraId="4BA8820E" w14:textId="77777777">
        <w:trPr>
          <w:cantSplit/>
          <w:trHeight w:val="125"/>
        </w:trPr>
        <w:tc>
          <w:tcPr>
            <w:tcW w:w="20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</w:tcPr>
          <w:p w:rsidR="00F17EB6" w:rsidRDefault="00996F70" w14:paraId="02534BA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  <w:i/>
                <w:color w:val="44546A"/>
                <w:sz w:val="18"/>
                <w:szCs w:val="18"/>
              </w:rPr>
            </w:pPr>
            <w:r>
              <w:rPr>
                <w:i/>
                <w:color w:val="44546A"/>
                <w:sz w:val="18"/>
                <w:szCs w:val="18"/>
              </w:rPr>
              <w:t>UC</w:t>
            </w:r>
          </w:p>
        </w:tc>
        <w:tc>
          <w:tcPr>
            <w:tcW w:w="7848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996F70" w14:paraId="5089A5BF" w14:textId="77777777">
            <w:r>
              <w:rPr>
                <w:b/>
              </w:rPr>
              <w:t>U</w:t>
            </w:r>
            <w:r>
              <w:t xml:space="preserve">se </w:t>
            </w:r>
            <w:r>
              <w:rPr>
                <w:b/>
              </w:rPr>
              <w:t>C</w:t>
            </w:r>
            <w:r>
              <w:t>ase</w:t>
            </w:r>
          </w:p>
        </w:tc>
      </w:tr>
      <w:tr w:rsidR="00F17EB6" w14:paraId="007F3BA7" w14:textId="77777777">
        <w:trPr>
          <w:cantSplit/>
          <w:trHeight w:val="125"/>
        </w:trPr>
        <w:tc>
          <w:tcPr>
            <w:tcW w:w="2077" w:type="dxa"/>
          </w:tcPr>
          <w:p w:rsidR="00F17EB6" w:rsidRDefault="00996F70" w14:paraId="1A92329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  <w:i/>
                <w:color w:val="44546A"/>
                <w:sz w:val="18"/>
                <w:szCs w:val="18"/>
              </w:rPr>
            </w:pPr>
            <w:r>
              <w:rPr>
                <w:i/>
                <w:color w:val="44546A"/>
                <w:sz w:val="18"/>
                <w:szCs w:val="18"/>
              </w:rPr>
              <w:t>N/A</w:t>
            </w:r>
          </w:p>
        </w:tc>
        <w:tc>
          <w:tcPr>
            <w:tcW w:w="7848" w:type="dxa"/>
          </w:tcPr>
          <w:p w:rsidR="00F17EB6" w:rsidRDefault="00996F70" w14:paraId="75ACC7F0" w14:textId="77777777">
            <w:r>
              <w:rPr>
                <w:b/>
              </w:rPr>
              <w:t>N</w:t>
            </w:r>
            <w:r>
              <w:t xml:space="preserve">ot </w:t>
            </w:r>
            <w:r>
              <w:rPr>
                <w:b/>
              </w:rPr>
              <w:t>A</w:t>
            </w:r>
            <w:r>
              <w:t xml:space="preserve">vailable or </w:t>
            </w:r>
            <w:r>
              <w:rPr>
                <w:b/>
              </w:rPr>
              <w:t>N</w:t>
            </w:r>
            <w:r>
              <w:t xml:space="preserve">ot </w:t>
            </w:r>
            <w:r>
              <w:rPr>
                <w:b/>
              </w:rPr>
              <w:t>A</w:t>
            </w:r>
            <w:r>
              <w:t xml:space="preserve">pplicable, used to indicate when information in a certain section could not be </w:t>
            </w:r>
            <w:r>
              <w:t>provided because it does not apply to this application.</w:t>
            </w:r>
          </w:p>
        </w:tc>
      </w:tr>
      <w:tr w:rsidR="00F17EB6" w14:paraId="7265EAB2" w14:textId="77777777">
        <w:trPr>
          <w:cantSplit/>
          <w:trHeight w:val="125"/>
        </w:trPr>
        <w:tc>
          <w:tcPr>
            <w:tcW w:w="20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</w:tcPr>
          <w:p w:rsidR="00F17EB6" w:rsidRDefault="00996F70" w14:paraId="2C2013B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  <w:i/>
                <w:color w:val="44546A"/>
                <w:sz w:val="18"/>
                <w:szCs w:val="18"/>
              </w:rPr>
            </w:pPr>
            <w:r>
              <w:rPr>
                <w:i/>
                <w:color w:val="44546A"/>
                <w:sz w:val="18"/>
                <w:szCs w:val="18"/>
              </w:rPr>
              <w:t>UI</w:t>
            </w:r>
          </w:p>
        </w:tc>
        <w:tc>
          <w:tcPr>
            <w:tcW w:w="7848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996F70" w14:paraId="65A1271A" w14:textId="77777777">
            <w:r>
              <w:rPr>
                <w:b/>
              </w:rPr>
              <w:t>U</w:t>
            </w:r>
            <w:r>
              <w:t xml:space="preserve">ser </w:t>
            </w:r>
            <w:r>
              <w:rPr>
                <w:b/>
              </w:rPr>
              <w:t>I</w:t>
            </w:r>
            <w:r>
              <w:t>nterface</w:t>
            </w:r>
          </w:p>
        </w:tc>
      </w:tr>
      <w:tr w:rsidR="00F17EB6" w14:paraId="40AB84D4" w14:textId="77777777">
        <w:trPr>
          <w:cantSplit/>
          <w:trHeight w:val="125"/>
        </w:trPr>
        <w:tc>
          <w:tcPr>
            <w:tcW w:w="2077" w:type="dxa"/>
          </w:tcPr>
          <w:p w:rsidR="00F17EB6" w:rsidRDefault="00996F70" w14:paraId="4AE9938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  <w:i/>
                <w:color w:val="44546A"/>
                <w:sz w:val="18"/>
                <w:szCs w:val="18"/>
              </w:rPr>
            </w:pPr>
            <w:r>
              <w:rPr>
                <w:i/>
                <w:color w:val="44546A"/>
                <w:sz w:val="18"/>
                <w:szCs w:val="18"/>
              </w:rPr>
              <w:t>SRS</w:t>
            </w:r>
          </w:p>
        </w:tc>
        <w:tc>
          <w:tcPr>
            <w:tcW w:w="7848" w:type="dxa"/>
          </w:tcPr>
          <w:p w:rsidR="00F17EB6" w:rsidRDefault="00996F70" w14:paraId="7DCD1BAC" w14:textId="77777777">
            <w:r>
              <w:rPr>
                <w:b/>
              </w:rPr>
              <w:t>S</w:t>
            </w:r>
            <w:r>
              <w:t xml:space="preserve">oftware </w:t>
            </w:r>
            <w:r>
              <w:rPr>
                <w:b/>
              </w:rPr>
              <w:t>R</w:t>
            </w:r>
            <w:r>
              <w:t xml:space="preserve">equirements </w:t>
            </w:r>
            <w:r>
              <w:rPr>
                <w:b/>
              </w:rPr>
              <w:t>S</w:t>
            </w:r>
            <w:r>
              <w:t>pecification</w:t>
            </w:r>
          </w:p>
        </w:tc>
      </w:tr>
      <w:tr w:rsidR="00F17EB6" w14:paraId="3D02FE32" w14:textId="77777777">
        <w:trPr>
          <w:cantSplit/>
          <w:trHeight w:val="125"/>
        </w:trPr>
        <w:tc>
          <w:tcPr>
            <w:tcW w:w="20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</w:tcPr>
          <w:p w:rsidR="00F17EB6" w:rsidRDefault="00996F70" w14:paraId="0F138FD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  <w:i/>
                <w:color w:val="44546A"/>
                <w:sz w:val="18"/>
                <w:szCs w:val="18"/>
              </w:rPr>
            </w:pPr>
            <w:r>
              <w:rPr>
                <w:i/>
                <w:color w:val="44546A"/>
                <w:sz w:val="18"/>
                <w:szCs w:val="18"/>
              </w:rPr>
              <w:t>TBD</w:t>
            </w:r>
          </w:p>
        </w:tc>
        <w:tc>
          <w:tcPr>
            <w:tcW w:w="7848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="00F17EB6" w:rsidRDefault="00996F70" w14:paraId="7C82B266" w14:textId="77777777">
            <w:r>
              <w:rPr>
                <w:b/>
              </w:rPr>
              <w:t>T</w:t>
            </w:r>
            <w:r>
              <w:t xml:space="preserve">o </w:t>
            </w:r>
            <w:r>
              <w:rPr>
                <w:b/>
              </w:rPr>
              <w:t>b</w:t>
            </w:r>
            <w:r>
              <w:t xml:space="preserve">e </w:t>
            </w:r>
            <w:r>
              <w:rPr>
                <w:b/>
              </w:rPr>
              <w:t>d</w:t>
            </w:r>
            <w:r>
              <w:t xml:space="preserve">etermined or </w:t>
            </w:r>
            <w:r>
              <w:rPr>
                <w:b/>
              </w:rPr>
              <w:t>t</w:t>
            </w:r>
            <w:r>
              <w:t xml:space="preserve">o </w:t>
            </w:r>
            <w:r>
              <w:rPr>
                <w:b/>
              </w:rPr>
              <w:t>b</w:t>
            </w:r>
            <w:r>
              <w:t xml:space="preserve">e </w:t>
            </w:r>
            <w:r>
              <w:rPr>
                <w:b/>
              </w:rPr>
              <w:t>d</w:t>
            </w:r>
            <w:r>
              <w:t>efined</w:t>
            </w:r>
          </w:p>
        </w:tc>
      </w:tr>
    </w:tbl>
    <w:p w:rsidR="00F17EB6" w:rsidRDefault="00996F70" w14:paraId="36DEA9D8" w14:textId="77777777">
      <w:pPr>
        <w:pStyle w:val="Heading2"/>
      </w:pPr>
      <w:bookmarkStart w:name="_heading=h.vx1227" w:colFirst="0" w:colLast="0" w:id="40"/>
      <w:bookmarkEnd w:id="40"/>
      <w:r>
        <w:t>Mapping to Notes Application</w:t>
      </w:r>
    </w:p>
    <w:p w:rsidR="00F17EB6" w:rsidRDefault="00996F70" w14:paraId="1726899B" w14:textId="7777777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right="27" w:firstLine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This section describes the mapping between the migrated </w:t>
      </w:r>
      <w:r>
        <w:rPr>
          <w:color w:val="000000"/>
          <w:sz w:val="20"/>
          <w:szCs w:val="20"/>
        </w:rPr>
        <w:t>application and its source Notes application, including the mapping for data objects, features, actors.</w:t>
      </w:r>
    </w:p>
    <w:tbl>
      <w:tblPr>
        <w:tblW w:w="9990" w:type="dxa"/>
        <w:tblInd w:w="-72" w:type="dxa"/>
        <w:tblBorders>
          <w:top w:val="single" w:color="548DD4" w:sz="4" w:space="0"/>
          <w:left w:val="single" w:color="548DD4" w:sz="4" w:space="0"/>
          <w:bottom w:val="single" w:color="548DD4" w:sz="4" w:space="0"/>
          <w:right w:val="single" w:color="548DD4" w:sz="4" w:space="0"/>
          <w:insideH w:val="single" w:color="548DD4" w:sz="4" w:space="0"/>
          <w:insideV w:val="single" w:color="548DD4" w:sz="4" w:space="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320"/>
        <w:gridCol w:w="5670"/>
      </w:tblGrid>
      <w:tr w:rsidR="00F17EB6" w14:paraId="6D8AA0D0" w14:textId="77777777">
        <w:trPr>
          <w:cantSplit/>
        </w:trPr>
        <w:tc>
          <w:tcPr>
            <w:tcW w:w="4320" w:type="dxa"/>
            <w:shd w:val="clear" w:color="auto" w:fill="4F81BD"/>
          </w:tcPr>
          <w:p w:rsidR="00F17EB6" w:rsidRDefault="00996F70" w14:paraId="3C79B362" w14:textId="77777777">
            <w:pP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Migrated Application’s Elements</w:t>
            </w:r>
          </w:p>
        </w:tc>
        <w:tc>
          <w:tcPr>
            <w:tcW w:w="5670" w:type="dxa"/>
            <w:shd w:val="clear" w:color="auto" w:fill="4F81BD"/>
          </w:tcPr>
          <w:p w:rsidR="00F17EB6" w:rsidRDefault="00996F70" w14:paraId="23E399A9" w14:textId="77777777">
            <w:pP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Notes Application’s Elements</w:t>
            </w:r>
          </w:p>
        </w:tc>
      </w:tr>
      <w:tr w:rsidR="00F17EB6" w14:paraId="4144DEBF" w14:textId="77777777">
        <w:trPr>
          <w:cantSplit/>
        </w:trPr>
        <w:tc>
          <w:tcPr>
            <w:tcW w:w="9990" w:type="dxa"/>
            <w:gridSpan w:val="2"/>
          </w:tcPr>
          <w:p w:rsidR="00F17EB6" w:rsidRDefault="00996F70" w14:paraId="7A48432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Actors</w:t>
            </w:r>
          </w:p>
        </w:tc>
      </w:tr>
      <w:tr w:rsidR="00F17EB6" w14:paraId="3A5BB02C" w14:textId="77777777">
        <w:trPr>
          <w:cantSplit/>
        </w:trPr>
        <w:tc>
          <w:tcPr>
            <w:tcW w:w="4320" w:type="dxa"/>
          </w:tcPr>
          <w:p w:rsidR="00F17EB6" w:rsidRDefault="00F17EB6" w14:paraId="0A222C6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5670" w:type="dxa"/>
          </w:tcPr>
          <w:p w:rsidR="00F17EB6" w:rsidRDefault="00F17EB6" w14:paraId="5C0EAEF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</w:p>
        </w:tc>
      </w:tr>
      <w:tr w:rsidR="00F17EB6" w14:paraId="079B753D" w14:textId="77777777">
        <w:trPr>
          <w:cantSplit/>
        </w:trPr>
        <w:tc>
          <w:tcPr>
            <w:tcW w:w="4320" w:type="dxa"/>
          </w:tcPr>
          <w:p w:rsidR="00F17EB6" w:rsidRDefault="00F17EB6" w14:paraId="6A824B6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5670" w:type="dxa"/>
          </w:tcPr>
          <w:p w:rsidR="00F17EB6" w:rsidRDefault="00F17EB6" w14:paraId="239433F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</w:p>
        </w:tc>
      </w:tr>
      <w:tr w:rsidR="00F17EB6" w14:paraId="38E15452" w14:textId="77777777">
        <w:trPr>
          <w:cantSplit/>
        </w:trPr>
        <w:tc>
          <w:tcPr>
            <w:tcW w:w="4320" w:type="dxa"/>
          </w:tcPr>
          <w:p w:rsidR="00F17EB6" w:rsidRDefault="00F17EB6" w14:paraId="71ED501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5670" w:type="dxa"/>
          </w:tcPr>
          <w:p w:rsidR="00F17EB6" w:rsidRDefault="00F17EB6" w14:paraId="382685A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</w:p>
        </w:tc>
      </w:tr>
      <w:tr w:rsidR="00F17EB6" w14:paraId="5C0358B5" w14:textId="77777777">
        <w:trPr>
          <w:cantSplit/>
        </w:trPr>
        <w:tc>
          <w:tcPr>
            <w:tcW w:w="9990" w:type="dxa"/>
            <w:gridSpan w:val="2"/>
          </w:tcPr>
          <w:p w:rsidR="00F17EB6" w:rsidRDefault="00996F70" w14:paraId="376C97A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Use Cases / Features</w:t>
            </w:r>
          </w:p>
        </w:tc>
      </w:tr>
      <w:tr w:rsidR="00F17EB6" w14:paraId="7047BE8A" w14:textId="77777777">
        <w:trPr>
          <w:cantSplit/>
        </w:trPr>
        <w:tc>
          <w:tcPr>
            <w:tcW w:w="4320" w:type="dxa"/>
          </w:tcPr>
          <w:p w:rsidR="00F17EB6" w:rsidRDefault="00F17EB6" w14:paraId="076EEC9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5670" w:type="dxa"/>
          </w:tcPr>
          <w:p w:rsidR="00F17EB6" w:rsidRDefault="00F17EB6" w14:paraId="45768E8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</w:p>
        </w:tc>
      </w:tr>
      <w:tr w:rsidR="00F17EB6" w14:paraId="130C9BDE" w14:textId="77777777">
        <w:trPr>
          <w:cantSplit/>
        </w:trPr>
        <w:tc>
          <w:tcPr>
            <w:tcW w:w="4320" w:type="dxa"/>
          </w:tcPr>
          <w:p w:rsidR="00F17EB6" w:rsidRDefault="00F17EB6" w14:paraId="0B65B5F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5670" w:type="dxa"/>
          </w:tcPr>
          <w:p w:rsidR="00F17EB6" w:rsidRDefault="00F17EB6" w14:paraId="5803562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</w:p>
        </w:tc>
      </w:tr>
      <w:tr w:rsidR="00F17EB6" w14:paraId="42D1A7EF" w14:textId="77777777">
        <w:trPr>
          <w:cantSplit/>
        </w:trPr>
        <w:tc>
          <w:tcPr>
            <w:tcW w:w="4320" w:type="dxa"/>
          </w:tcPr>
          <w:p w:rsidR="00F17EB6" w:rsidRDefault="00F17EB6" w14:paraId="65C43FA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5670" w:type="dxa"/>
          </w:tcPr>
          <w:p w:rsidR="00F17EB6" w:rsidRDefault="00F17EB6" w14:paraId="34C9F53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</w:p>
        </w:tc>
      </w:tr>
      <w:tr w:rsidR="00F17EB6" w14:paraId="681B2AFC" w14:textId="77777777">
        <w:trPr>
          <w:cantSplit/>
        </w:trPr>
        <w:tc>
          <w:tcPr>
            <w:tcW w:w="4320" w:type="dxa"/>
          </w:tcPr>
          <w:p w:rsidR="00F17EB6" w:rsidRDefault="00F17EB6" w14:paraId="00244AF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5670" w:type="dxa"/>
          </w:tcPr>
          <w:p w:rsidR="00F17EB6" w:rsidRDefault="00F17EB6" w14:paraId="0B5C1EE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</w:p>
        </w:tc>
      </w:tr>
      <w:tr w:rsidR="00F17EB6" w14:paraId="2504E1E1" w14:textId="77777777">
        <w:trPr>
          <w:cantSplit/>
        </w:trPr>
        <w:tc>
          <w:tcPr>
            <w:tcW w:w="9990" w:type="dxa"/>
            <w:gridSpan w:val="2"/>
          </w:tcPr>
          <w:p w:rsidR="00F17EB6" w:rsidRDefault="00996F70" w14:paraId="754CF94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Lists</w:t>
            </w:r>
          </w:p>
        </w:tc>
      </w:tr>
      <w:tr w:rsidR="00F17EB6" w14:paraId="5B29E032" w14:textId="77777777">
        <w:trPr>
          <w:cantSplit/>
        </w:trPr>
        <w:tc>
          <w:tcPr>
            <w:tcW w:w="4320" w:type="dxa"/>
          </w:tcPr>
          <w:p w:rsidR="00F17EB6" w:rsidRDefault="00F17EB6" w14:paraId="475A459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5670" w:type="dxa"/>
          </w:tcPr>
          <w:p w:rsidR="00F17EB6" w:rsidRDefault="00F17EB6" w14:paraId="6D2C64F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</w:p>
        </w:tc>
      </w:tr>
      <w:tr w:rsidR="00F17EB6" w14:paraId="389A7124" w14:textId="77777777">
        <w:trPr>
          <w:cantSplit/>
        </w:trPr>
        <w:tc>
          <w:tcPr>
            <w:tcW w:w="4320" w:type="dxa"/>
          </w:tcPr>
          <w:p w:rsidR="00F17EB6" w:rsidRDefault="00F17EB6" w14:paraId="708ACC3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5670" w:type="dxa"/>
          </w:tcPr>
          <w:p w:rsidR="00F17EB6" w:rsidRDefault="00F17EB6" w14:paraId="17C9ED1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</w:p>
        </w:tc>
      </w:tr>
      <w:tr w:rsidR="00F17EB6" w14:paraId="1A719AAC" w14:textId="77777777">
        <w:trPr>
          <w:cantSplit/>
        </w:trPr>
        <w:tc>
          <w:tcPr>
            <w:tcW w:w="4320" w:type="dxa"/>
          </w:tcPr>
          <w:p w:rsidR="00F17EB6" w:rsidRDefault="00F17EB6" w14:paraId="17F3325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5670" w:type="dxa"/>
          </w:tcPr>
          <w:p w:rsidR="00F17EB6" w:rsidRDefault="00F17EB6" w14:paraId="67E0142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</w:p>
        </w:tc>
      </w:tr>
      <w:tr w:rsidR="00F17EB6" w14:paraId="3821F5BA" w14:textId="77777777">
        <w:trPr>
          <w:cantSplit/>
        </w:trPr>
        <w:tc>
          <w:tcPr>
            <w:tcW w:w="9990" w:type="dxa"/>
            <w:gridSpan w:val="2"/>
          </w:tcPr>
          <w:p w:rsidR="00F17EB6" w:rsidRDefault="00996F70" w14:paraId="13477A0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Views</w:t>
            </w:r>
          </w:p>
        </w:tc>
      </w:tr>
      <w:tr w:rsidR="00F17EB6" w14:paraId="01F195E9" w14:textId="77777777">
        <w:trPr>
          <w:cantSplit/>
        </w:trPr>
        <w:tc>
          <w:tcPr>
            <w:tcW w:w="4320" w:type="dxa"/>
          </w:tcPr>
          <w:p w:rsidR="00F17EB6" w:rsidRDefault="00F17EB6" w14:paraId="09DCB27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5670" w:type="dxa"/>
          </w:tcPr>
          <w:p w:rsidR="00F17EB6" w:rsidRDefault="00F17EB6" w14:paraId="72B76D8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</w:p>
        </w:tc>
      </w:tr>
      <w:tr w:rsidR="00F17EB6" w14:paraId="67E67105" w14:textId="77777777">
        <w:trPr>
          <w:cantSplit/>
        </w:trPr>
        <w:tc>
          <w:tcPr>
            <w:tcW w:w="4320" w:type="dxa"/>
          </w:tcPr>
          <w:p w:rsidR="00F17EB6" w:rsidRDefault="00F17EB6" w14:paraId="2C10B23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5670" w:type="dxa"/>
          </w:tcPr>
          <w:p w:rsidR="00F17EB6" w:rsidRDefault="00F17EB6" w14:paraId="1792702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</w:p>
        </w:tc>
      </w:tr>
      <w:tr w:rsidR="00F17EB6" w14:paraId="0B18E30D" w14:textId="77777777">
        <w:trPr>
          <w:cantSplit/>
        </w:trPr>
        <w:tc>
          <w:tcPr>
            <w:tcW w:w="4320" w:type="dxa"/>
          </w:tcPr>
          <w:p w:rsidR="00F17EB6" w:rsidRDefault="00F17EB6" w14:paraId="0E8AC4A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5670" w:type="dxa"/>
          </w:tcPr>
          <w:p w:rsidR="00F17EB6" w:rsidRDefault="00F17EB6" w14:paraId="7CA618F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color w:val="000000"/>
                <w:sz w:val="20"/>
                <w:szCs w:val="20"/>
              </w:rPr>
            </w:pPr>
          </w:p>
        </w:tc>
      </w:tr>
    </w:tbl>
    <w:p w:rsidR="00F17EB6" w:rsidRDefault="00996F70" w14:paraId="54CB0E10" w14:textId="77777777">
      <w:pPr>
        <w:pStyle w:val="Heading2"/>
      </w:pPr>
      <w:bookmarkStart w:name="_heading=h.3fwokq0" w:colFirst="0" w:colLast="0" w:id="41"/>
      <w:bookmarkEnd w:id="41"/>
      <w:r>
        <w:t>Messages</w:t>
      </w:r>
    </w:p>
    <w:p w:rsidR="00F17EB6" w:rsidRDefault="00996F70" w14:paraId="0CE75954" w14:textId="7777777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right="27" w:firstLine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This section describes the details of messages used in business rules e.g. error messages, confirmation messages, etc.</w:t>
      </w:r>
    </w:p>
    <w:tbl>
      <w:tblPr>
        <w:tblW w:w="9925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117"/>
        <w:gridCol w:w="6458"/>
        <w:gridCol w:w="1350"/>
      </w:tblGrid>
      <w:tr w:rsidR="00F17EB6" w:rsidTr="7F90CDB4" w14:paraId="31D0A61F" w14:textId="77777777">
        <w:trPr>
          <w:cantSplit/>
          <w:trHeight w:val="276"/>
        </w:trPr>
        <w:tc>
          <w:tcPr>
            <w:tcW w:w="2117" w:type="dxa"/>
            <w:shd w:val="clear" w:color="auto" w:fill="4F81BD" w:themeFill="accent1"/>
          </w:tcPr>
          <w:p w:rsidR="00F17EB6" w:rsidRDefault="00996F70" w14:paraId="225A9301" w14:textId="77777777">
            <w:pPr>
              <w:ind w:firstLine="0"/>
              <w:rPr>
                <w:b/>
                <w:i/>
              </w:rPr>
            </w:pPr>
            <w:r>
              <w:rPr>
                <w:b/>
                <w:color w:val="FFFFFF"/>
              </w:rPr>
              <w:t>Message Code</w:t>
            </w:r>
          </w:p>
        </w:tc>
        <w:tc>
          <w:tcPr>
            <w:tcW w:w="6458" w:type="dxa"/>
            <w:tcBorders>
              <w:top w:val="single" w:color="4F81BD" w:themeColor="accent1" w:sz="8" w:space="0"/>
              <w:left w:val="single" w:color="4F81BD" w:themeColor="accent1" w:sz="8" w:space="0"/>
              <w:right w:val="single" w:color="4F81BD" w:themeColor="accent1" w:sz="8" w:space="0"/>
            </w:tcBorders>
            <w:shd w:val="clear" w:color="auto" w:fill="4F81BD" w:themeFill="accent1"/>
          </w:tcPr>
          <w:p w:rsidR="00F17EB6" w:rsidRDefault="00996F70" w14:paraId="07C65CA4" w14:textId="77777777">
            <w:pPr>
              <w:ind w:firstLine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Message Content</w:t>
            </w:r>
          </w:p>
        </w:tc>
        <w:tc>
          <w:tcPr>
            <w:tcW w:w="1350" w:type="dxa"/>
            <w:shd w:val="clear" w:color="auto" w:fill="4F81BD" w:themeFill="accent1"/>
          </w:tcPr>
          <w:p w:rsidR="00F17EB6" w:rsidRDefault="00996F70" w14:paraId="5FDCB9CC" w14:textId="77777777">
            <w:pPr>
              <w:ind w:firstLine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Button</w:t>
            </w:r>
          </w:p>
        </w:tc>
      </w:tr>
      <w:tr w:rsidR="00F17EB6" w:rsidTr="7F90CDB4" w14:paraId="7ACEFAA1" w14:textId="77777777">
        <w:trPr>
          <w:cantSplit/>
          <w:trHeight w:val="125"/>
        </w:trPr>
        <w:tc>
          <w:tcPr>
            <w:tcW w:w="211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 w:rsidR="00F17EB6" w:rsidRDefault="00996F70" w14:paraId="2C81B30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  <w:i/>
                <w:color w:val="44546A"/>
                <w:sz w:val="18"/>
                <w:szCs w:val="18"/>
              </w:rPr>
            </w:pPr>
            <w:bookmarkStart w:name="_heading=h.1v1yuxt" w:colFirst="0" w:colLast="0" w:id="42"/>
            <w:bookmarkEnd w:id="42"/>
            <w:r>
              <w:rPr>
                <w:i/>
                <w:color w:val="44546A"/>
                <w:sz w:val="18"/>
                <w:szCs w:val="18"/>
              </w:rPr>
              <w:t>MSG 1</w:t>
            </w:r>
          </w:p>
          <w:p w:rsidR="00F17EB6" w:rsidRDefault="00F17EB6" w14:paraId="06BDDD2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  <w:i/>
                <w:color w:val="44546A"/>
                <w:sz w:val="18"/>
                <w:szCs w:val="18"/>
              </w:rPr>
            </w:pPr>
          </w:p>
        </w:tc>
        <w:tc>
          <w:tcPr>
            <w:tcW w:w="64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 w:rsidR="00F17EB6" w:rsidRDefault="00996F70" w14:paraId="3CD8D656" w14:textId="77777777">
            <w:pPr>
              <w:spacing w:after="0"/>
            </w:pPr>
            <w:r>
              <w:t>SP10 Standard mandatory fields message:</w:t>
            </w:r>
          </w:p>
          <w:p w:rsidR="00F17EB6" w:rsidRDefault="00996F70" w14:paraId="65A3868B" w14:textId="77777777">
            <w:bookmarkStart w:name="bookmark=id.2u6wntf" w:colFirst="0" w:colLast="0" w:id="43"/>
            <w:bookmarkStart w:name="bookmark=id.4f1mdlm" w:colFirst="0" w:colLast="0" w:id="44"/>
            <w:bookmarkEnd w:id="43"/>
            <w:bookmarkEnd w:id="44"/>
            <w:r>
              <w:t xml:space="preserve">"You must specify a value for this </w:t>
            </w:r>
            <w:r>
              <w:t>required field"</w:t>
            </w:r>
          </w:p>
        </w:tc>
        <w:tc>
          <w:tcPr>
            <w:tcW w:w="13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 w:rsidR="00F17EB6" w:rsidRDefault="00F17EB6" w14:paraId="4D6D7283" w14:textId="77777777"/>
        </w:tc>
      </w:tr>
      <w:tr w:rsidR="00F17EB6" w:rsidTr="7F90CDB4" w14:paraId="58C5D475" w14:textId="77777777">
        <w:trPr>
          <w:cantSplit/>
          <w:trHeight w:val="125"/>
        </w:trPr>
        <w:tc>
          <w:tcPr>
            <w:tcW w:w="2117" w:type="dxa"/>
          </w:tcPr>
          <w:p w:rsidR="00F17EB6" w:rsidRDefault="00996F70" w14:paraId="7171FA08" w14:textId="77777777">
            <w:r>
              <w:lastRenderedPageBreak/>
              <w:t>MSG 2</w:t>
            </w:r>
          </w:p>
        </w:tc>
        <w:tc>
          <w:tcPr>
            <w:tcW w:w="6458" w:type="dxa"/>
            <w:tcBorders>
              <w:left w:val="single" w:color="4F81BD" w:themeColor="accent1" w:sz="8" w:space="0"/>
              <w:right w:val="single" w:color="4F81BD" w:themeColor="accent1" w:sz="8" w:space="0"/>
            </w:tcBorders>
          </w:tcPr>
          <w:p w:rsidR="00F17EB6" w:rsidRDefault="00996F70" w14:paraId="3C91F560" w14:textId="77777777">
            <w:pPr>
              <w:spacing w:after="0"/>
            </w:pPr>
            <w:r>
              <w:t>SP10 Standard unique value message</w:t>
            </w:r>
          </w:p>
          <w:p w:rsidR="00F17EB6" w:rsidRDefault="00996F70" w14:paraId="467F3014" w14:textId="77777777">
            <w:r>
              <w:t>“This value already exists in the list.”</w:t>
            </w:r>
          </w:p>
        </w:tc>
        <w:tc>
          <w:tcPr>
            <w:tcW w:w="1350" w:type="dxa"/>
          </w:tcPr>
          <w:p w:rsidR="00F17EB6" w:rsidRDefault="00F17EB6" w14:paraId="18643EB1" w14:textId="77777777"/>
        </w:tc>
      </w:tr>
      <w:tr w:rsidR="00F17EB6" w:rsidTr="7F90CDB4" w14:paraId="53B72301" w14:textId="77777777">
        <w:trPr>
          <w:cantSplit/>
          <w:trHeight w:val="125"/>
        </w:trPr>
        <w:tc>
          <w:tcPr>
            <w:tcW w:w="211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 w:rsidR="00F17EB6" w:rsidRDefault="00996F70" w14:paraId="38746346" w14:textId="77777777">
            <w:r>
              <w:t>MSG 3</w:t>
            </w:r>
          </w:p>
        </w:tc>
        <w:tc>
          <w:tcPr>
            <w:tcW w:w="64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 w:rsidR="00F17EB6" w:rsidRDefault="00996F70" w14:paraId="641134F1" w14:textId="77777777">
            <w:r>
              <w:t>End Date should be greater than the start date.</w:t>
            </w:r>
          </w:p>
        </w:tc>
        <w:tc>
          <w:tcPr>
            <w:tcW w:w="13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 w:rsidR="00F17EB6" w:rsidRDefault="00F17EB6" w14:paraId="0328EA74" w14:textId="77777777"/>
        </w:tc>
      </w:tr>
      <w:tr w:rsidR="00F17EB6" w:rsidTr="7F90CDB4" w14:paraId="64000549" w14:textId="77777777">
        <w:trPr>
          <w:cantSplit/>
          <w:trHeight w:val="125"/>
        </w:trPr>
        <w:tc>
          <w:tcPr>
            <w:tcW w:w="2117" w:type="dxa"/>
          </w:tcPr>
          <w:p w:rsidR="00F17EB6" w:rsidRDefault="00996F70" w14:paraId="33C6C66B" w14:textId="77777777">
            <w:r>
              <w:t>MSG 4</w:t>
            </w:r>
          </w:p>
        </w:tc>
        <w:tc>
          <w:tcPr>
            <w:tcW w:w="6458" w:type="dxa"/>
            <w:tcBorders>
              <w:left w:val="single" w:color="4F81BD" w:themeColor="accent1" w:sz="8" w:space="0"/>
              <w:right w:val="single" w:color="4F81BD" w:themeColor="accent1" w:sz="8" w:space="0"/>
            </w:tcBorders>
          </w:tcPr>
          <w:p w:rsidR="00F17EB6" w:rsidRDefault="00996F70" w14:paraId="6BB6B44F" w14:textId="77777777">
            <w:r>
              <w:t>"Compliance ops viewers updated in the readers field successfully."</w:t>
            </w:r>
          </w:p>
        </w:tc>
        <w:tc>
          <w:tcPr>
            <w:tcW w:w="1350" w:type="dxa"/>
          </w:tcPr>
          <w:p w:rsidR="00F17EB6" w:rsidRDefault="00F17EB6" w14:paraId="5B3038CD" w14:textId="77777777"/>
        </w:tc>
      </w:tr>
      <w:tr w:rsidR="00F17EB6" w:rsidTr="7F90CDB4" w14:paraId="7FBA86B7" w14:textId="77777777">
        <w:trPr>
          <w:cantSplit/>
          <w:trHeight w:val="125"/>
        </w:trPr>
        <w:tc>
          <w:tcPr>
            <w:tcW w:w="211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 w:rsidR="00F17EB6" w:rsidRDefault="00996F70" w14:paraId="6FD7A22D" w14:textId="77777777">
            <w:r>
              <w:t>MSG 5</w:t>
            </w:r>
          </w:p>
        </w:tc>
        <w:tc>
          <w:tcPr>
            <w:tcW w:w="64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 w:rsidR="00F17EB6" w:rsidRDefault="00996F70" w14:paraId="3E757E53" w14:textId="77777777">
            <w:r>
              <w:t xml:space="preserve">“The CSV </w:t>
            </w:r>
            <w:r>
              <w:t>file should contain 'EVENTID' in second column and 'DBIRSREF' in third column.”</w:t>
            </w:r>
          </w:p>
        </w:tc>
        <w:tc>
          <w:tcPr>
            <w:tcW w:w="13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 w:rsidR="00F17EB6" w:rsidRDefault="00F17EB6" w14:paraId="3C7C183C" w14:textId="77777777"/>
        </w:tc>
      </w:tr>
      <w:tr w:rsidR="00F17EB6" w:rsidTr="7F90CDB4" w14:paraId="5ED074E7" w14:textId="77777777">
        <w:trPr>
          <w:cantSplit/>
          <w:trHeight w:val="125"/>
        </w:trPr>
        <w:tc>
          <w:tcPr>
            <w:tcW w:w="2117" w:type="dxa"/>
          </w:tcPr>
          <w:p w:rsidR="00F17EB6" w:rsidRDefault="00996F70" w14:paraId="31CF2147" w14:textId="77777777">
            <w:bookmarkStart w:name="_heading=h.19c6y18" w:colFirst="0" w:colLast="0" w:id="45"/>
            <w:bookmarkEnd w:id="45"/>
            <w:r>
              <w:t>MSG 6</w:t>
            </w:r>
          </w:p>
        </w:tc>
        <w:tc>
          <w:tcPr>
            <w:tcW w:w="6458" w:type="dxa"/>
            <w:tcBorders>
              <w:left w:val="single" w:color="4F81BD" w:themeColor="accent1" w:sz="8" w:space="0"/>
              <w:right w:val="single" w:color="4F81BD" w:themeColor="accent1" w:sz="8" w:space="0"/>
            </w:tcBorders>
          </w:tcPr>
          <w:p w:rsidR="00F17EB6" w:rsidRDefault="00996F70" w14:paraId="723C71F0" w14:textId="77777777">
            <w:r>
              <w:t>"Do you wish to save the document? This will forward an E-Mail to your Sign Offs for approval."</w:t>
            </w:r>
          </w:p>
        </w:tc>
        <w:tc>
          <w:tcPr>
            <w:tcW w:w="1350" w:type="dxa"/>
          </w:tcPr>
          <w:p w:rsidR="00F17EB6" w:rsidRDefault="00F17EB6" w14:paraId="13EBF987" w14:textId="77777777"/>
        </w:tc>
      </w:tr>
      <w:tr w:rsidR="00F17EB6" w:rsidTr="7F90CDB4" w14:paraId="0D661EC3" w14:textId="77777777">
        <w:trPr>
          <w:cantSplit/>
          <w:trHeight w:val="125"/>
        </w:trPr>
        <w:tc>
          <w:tcPr>
            <w:tcW w:w="211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 w:rsidR="00F17EB6" w:rsidRDefault="00996F70" w14:paraId="7E2198FB" w14:textId="77777777">
            <w:r>
              <w:t>MSG 7</w:t>
            </w:r>
          </w:p>
        </w:tc>
        <w:tc>
          <w:tcPr>
            <w:tcW w:w="64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 w:rsidR="00F17EB6" w:rsidRDefault="00996F70" w14:paraId="69F6D7EE" w14:textId="77777777">
            <w:r>
              <w:t xml:space="preserve">“You must select a correct combination of Market and </w:t>
            </w:r>
            <w:r>
              <w:t>Contract. If a correct combination is selected the currency in which that contact was traded is shown."</w:t>
            </w:r>
          </w:p>
        </w:tc>
        <w:tc>
          <w:tcPr>
            <w:tcW w:w="13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 w:rsidR="00F17EB6" w:rsidRDefault="00F17EB6" w14:paraId="3DC6C451" w14:textId="77777777"/>
        </w:tc>
      </w:tr>
      <w:tr w:rsidR="00F17EB6" w:rsidTr="7F90CDB4" w14:paraId="73E51725" w14:textId="77777777">
        <w:trPr>
          <w:cantSplit/>
          <w:trHeight w:val="125"/>
        </w:trPr>
        <w:tc>
          <w:tcPr>
            <w:tcW w:w="2117" w:type="dxa"/>
          </w:tcPr>
          <w:p w:rsidR="00F17EB6" w:rsidRDefault="00996F70" w14:paraId="21B6CF52" w14:textId="77777777">
            <w:bookmarkStart w:name="_heading=h.3tbugp1" w:colFirst="0" w:colLast="0" w:id="46"/>
            <w:bookmarkEnd w:id="46"/>
            <w:r>
              <w:t>MSG 8</w:t>
            </w:r>
          </w:p>
        </w:tc>
        <w:tc>
          <w:tcPr>
            <w:tcW w:w="6458" w:type="dxa"/>
            <w:tcBorders>
              <w:left w:val="single" w:color="4F81BD" w:themeColor="accent1" w:sz="8" w:space="0"/>
              <w:right w:val="single" w:color="4F81BD" w:themeColor="accent1" w:sz="8" w:space="0"/>
            </w:tcBorders>
          </w:tcPr>
          <w:p w:rsidR="00F17EB6" w:rsidRDefault="00996F70" w14:paraId="7D3C4444" w14:textId="77777777">
            <w:r>
              <w:t>"Do you wish to approve this Future &amp; Options Error?"</w:t>
            </w:r>
          </w:p>
        </w:tc>
        <w:tc>
          <w:tcPr>
            <w:tcW w:w="1350" w:type="dxa"/>
          </w:tcPr>
          <w:p w:rsidR="00F17EB6" w:rsidRDefault="00996F70" w14:paraId="0C13EFD9" w14:textId="77777777">
            <w:pPr>
              <w:ind w:firstLine="0"/>
            </w:pPr>
            <w:r>
              <w:t>OK/Cancel</w:t>
            </w:r>
          </w:p>
        </w:tc>
      </w:tr>
      <w:tr w:rsidR="00F17EB6" w:rsidTr="7F90CDB4" w14:paraId="76843FA4" w14:textId="77777777">
        <w:trPr>
          <w:cantSplit/>
          <w:trHeight w:val="125"/>
        </w:trPr>
        <w:tc>
          <w:tcPr>
            <w:tcW w:w="211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 w:rsidR="00F17EB6" w:rsidRDefault="00996F70" w14:paraId="36B5D2F0" w14:textId="77777777">
            <w:r>
              <w:t>MSG 9</w:t>
            </w:r>
          </w:p>
        </w:tc>
        <w:tc>
          <w:tcPr>
            <w:tcW w:w="64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 w:rsidR="00F17EB6" w:rsidRDefault="00996F70" w14:paraId="786A1B9F" w14:textId="77777777">
            <w:r>
              <w:t>“Do you wish to reject this Future &amp; Options Error?”</w:t>
            </w:r>
          </w:p>
        </w:tc>
        <w:tc>
          <w:tcPr>
            <w:tcW w:w="13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 w:rsidR="00F17EB6" w:rsidRDefault="00996F70" w14:paraId="19B2AC2F" w14:textId="77777777">
            <w:pPr>
              <w:ind w:firstLine="0"/>
            </w:pPr>
            <w:r>
              <w:t>OK/Cancel</w:t>
            </w:r>
          </w:p>
        </w:tc>
      </w:tr>
      <w:tr w:rsidR="00F17EB6" w:rsidTr="7F90CDB4" w14:paraId="053CDFB0" w14:textId="77777777">
        <w:trPr>
          <w:cantSplit/>
          <w:trHeight w:val="125"/>
        </w:trPr>
        <w:tc>
          <w:tcPr>
            <w:tcW w:w="211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 w:rsidR="00F17EB6" w:rsidRDefault="00996F70" w14:paraId="4A8A7C1A" w14:textId="77777777">
            <w:r>
              <w:t>MSG 10</w:t>
            </w:r>
          </w:p>
        </w:tc>
        <w:tc>
          <w:tcPr>
            <w:tcW w:w="64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 w:rsidR="00F17EB6" w:rsidRDefault="00996F70" w14:paraId="3DC7BF4C" w14:textId="77777777">
            <w:r>
              <w:t>“Cannot find any names.  Please contact the database administrator."</w:t>
            </w:r>
          </w:p>
        </w:tc>
        <w:tc>
          <w:tcPr>
            <w:tcW w:w="13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 w:rsidR="00F17EB6" w:rsidRDefault="00F17EB6" w14:paraId="330295E2" w14:textId="77777777"/>
        </w:tc>
      </w:tr>
      <w:tr w:rsidR="00F17EB6" w:rsidTr="7F90CDB4" w14:paraId="657619A9" w14:textId="77777777">
        <w:trPr>
          <w:cantSplit/>
          <w:trHeight w:val="125"/>
        </w:trPr>
        <w:tc>
          <w:tcPr>
            <w:tcW w:w="211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 w:rsidR="00F17EB6" w:rsidRDefault="00996F70" w14:paraId="0B5E1B96" w14:textId="77777777">
            <w:r>
              <w:t>MSG 11</w:t>
            </w:r>
          </w:p>
        </w:tc>
        <w:tc>
          <w:tcPr>
            <w:tcW w:w="64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 w:rsidR="00F17EB6" w:rsidRDefault="00996F70" w14:paraId="34550942" w14:textId="4D4A284F">
            <w:r>
              <w:t xml:space="preserve">“You must enter a </w:t>
            </w:r>
            <w:r w:rsidR="6DE8A807">
              <w:t>two-letter</w:t>
            </w:r>
            <w:r>
              <w:t xml:space="preserve"> country code.”</w:t>
            </w:r>
          </w:p>
        </w:tc>
        <w:tc>
          <w:tcPr>
            <w:tcW w:w="13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 w:rsidR="00F17EB6" w:rsidRDefault="00F17EB6" w14:paraId="3D50F28E" w14:textId="77777777"/>
        </w:tc>
      </w:tr>
      <w:tr w:rsidR="00F17EB6" w:rsidTr="7F90CDB4" w14:paraId="3BCF35AB" w14:textId="77777777">
        <w:trPr>
          <w:cantSplit/>
          <w:trHeight w:val="125"/>
        </w:trPr>
        <w:tc>
          <w:tcPr>
            <w:tcW w:w="211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 w:rsidR="00F17EB6" w:rsidRDefault="00996F70" w14:paraId="7EC34DB2" w14:textId="77777777">
            <w:r>
              <w:t>MSG 12</w:t>
            </w:r>
          </w:p>
        </w:tc>
        <w:tc>
          <w:tcPr>
            <w:tcW w:w="64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 w:rsidR="00F17EB6" w:rsidRDefault="00996F70" w14:paraId="258895AF" w14:textId="77777777">
            <w:r>
              <w:t>“There seems to be a problem with the Euro Rate for the current Market and Contract.  Please contact the database administrator.”</w:t>
            </w:r>
          </w:p>
        </w:tc>
        <w:tc>
          <w:tcPr>
            <w:tcW w:w="13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 w:rsidR="00F17EB6" w:rsidRDefault="00F17EB6" w14:paraId="03E32355" w14:textId="77777777"/>
        </w:tc>
      </w:tr>
      <w:tr w:rsidR="00F17EB6" w:rsidTr="7F90CDB4" w14:paraId="6029BC78" w14:textId="77777777">
        <w:trPr>
          <w:cantSplit/>
          <w:trHeight w:val="125"/>
        </w:trPr>
        <w:tc>
          <w:tcPr>
            <w:tcW w:w="211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</w:tcBorders>
          </w:tcPr>
          <w:p w:rsidR="00F17EB6" w:rsidRDefault="00996F70" w14:paraId="174AA708" w14:textId="77777777">
            <w:r>
              <w:t>MSG 13</w:t>
            </w:r>
          </w:p>
        </w:tc>
        <w:tc>
          <w:tcPr>
            <w:tcW w:w="64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 w:rsidR="00F17EB6" w:rsidRDefault="00996F70" w14:paraId="25F6A371" w14:textId="77777777">
            <w:r>
              <w:t>“Please select an Employee!”</w:t>
            </w:r>
          </w:p>
        </w:tc>
        <w:tc>
          <w:tcPr>
            <w:tcW w:w="135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 w:rsidR="00F17EB6" w:rsidRDefault="00F17EB6" w14:paraId="01E8EF1C" w14:textId="77777777"/>
        </w:tc>
      </w:tr>
    </w:tbl>
    <w:p w:rsidR="00F17EB6" w:rsidRDefault="00996F70" w14:paraId="3C302362" w14:textId="77777777">
      <w:pPr>
        <w:pStyle w:val="Heading2"/>
      </w:pPr>
      <w:bookmarkStart w:name="_heading=h.28h4qwu" w:colFirst="0" w:colLast="0" w:id="47"/>
      <w:bookmarkEnd w:id="47"/>
      <w:r>
        <w:t>Issues List</w:t>
      </w:r>
    </w:p>
    <w:p w:rsidR="00F17EB6" w:rsidRDefault="00996F70" w14:paraId="1DCA44A4" w14:textId="7777777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right="27" w:firstLine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N/A</w:t>
      </w:r>
    </w:p>
    <w:p w:rsidR="00F17EB6" w:rsidRDefault="00996F70" w14:paraId="73B7F97A" w14:textId="7777777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right="27" w:firstLine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br/>
      </w:r>
    </w:p>
    <w:p w:rsidR="00F17EB6" w:rsidRDefault="00F17EB6" w14:paraId="73EABC79" w14:textId="77777777"/>
    <w:sectPr w:rsidR="00F17EB6">
      <w:headerReference w:type="default" r:id="rId10"/>
      <w:footerReference w:type="default" r:id="rId11"/>
      <w:pgSz w:w="11900" w:h="16840" w:orient="portrait"/>
      <w:pgMar w:top="1134" w:right="1134" w:bottom="1134" w:left="1134" w:header="1089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0BFD" w:rsidRDefault="00D50BFD" w14:paraId="0B63F60D" w14:textId="77777777">
      <w:pPr>
        <w:spacing w:after="0" w:line="240" w:lineRule="auto"/>
      </w:pPr>
      <w:r>
        <w:separator/>
      </w:r>
    </w:p>
  </w:endnote>
  <w:endnote w:type="continuationSeparator" w:id="0">
    <w:p w:rsidR="00D50BFD" w:rsidRDefault="00D50BFD" w14:paraId="62C07A3C" w14:textId="77777777">
      <w:pPr>
        <w:spacing w:after="0" w:line="240" w:lineRule="auto"/>
      </w:pPr>
      <w:r>
        <w:continuationSeparator/>
      </w:r>
    </w:p>
  </w:endnote>
  <w:endnote w:type="continuationNotice" w:id="1">
    <w:p w:rsidR="00841597" w:rsidRDefault="00841597" w14:paraId="5AF64F74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7EB6" w:rsidRDefault="00996F70" w14:paraId="069A92DD" w14:textId="77777777">
    <w:pPr>
      <w:pBdr>
        <w:top w:val="single" w:color="000000" w:sz="8" w:space="1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>Software Requirements Specification, Version 0.7.0</w:t>
    </w:r>
  </w:p>
  <w:p w:rsidR="00F17EB6" w:rsidRDefault="00996F70" w14:paraId="7300D0E5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>Prepared by Trinh-Dong Nguyen</w:t>
    </w:r>
  </w:p>
  <w:p w:rsidR="00F17EB6" w:rsidRDefault="00996F70" w14:paraId="015ACC45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>Last modified on 10/09/21 1:00:00 PM</w:t>
    </w:r>
  </w:p>
  <w:p w:rsidR="00F17EB6" w:rsidRDefault="00F17EB6" w14:paraId="135B15E9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0BFD" w:rsidRDefault="00D50BFD" w14:paraId="0DB2420C" w14:textId="77777777">
      <w:pPr>
        <w:spacing w:after="0" w:line="240" w:lineRule="auto"/>
      </w:pPr>
      <w:r>
        <w:separator/>
      </w:r>
    </w:p>
  </w:footnote>
  <w:footnote w:type="continuationSeparator" w:id="0">
    <w:p w:rsidR="00D50BFD" w:rsidRDefault="00D50BFD" w14:paraId="333F52C8" w14:textId="77777777">
      <w:pPr>
        <w:spacing w:after="0" w:line="240" w:lineRule="auto"/>
      </w:pPr>
      <w:r>
        <w:continuationSeparator/>
      </w:r>
    </w:p>
  </w:footnote>
  <w:footnote w:type="continuationNotice" w:id="1">
    <w:p w:rsidR="00841597" w:rsidRDefault="00841597" w14:paraId="7D8BF7C8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7EB6" w:rsidRDefault="00F17EB6" w14:paraId="6B6EB9CB" w14:textId="77777777">
    <w:pPr>
      <w:pBdr>
        <w:top w:val="nil"/>
        <w:left w:val="nil"/>
        <w:bottom w:val="single" w:color="000000" w:sz="8" w:space="1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360"/>
    <w:multiLevelType w:val="multilevel"/>
    <w:tmpl w:val="DCD46206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02260C37"/>
    <w:multiLevelType w:val="multilevel"/>
    <w:tmpl w:val="7234D3A2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 w15:restartNumberingAfterBreak="0">
    <w:nsid w:val="061759ED"/>
    <w:multiLevelType w:val="multilevel"/>
    <w:tmpl w:val="67EA0B88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 w15:restartNumberingAfterBreak="0">
    <w:nsid w:val="328724DF"/>
    <w:multiLevelType w:val="multilevel"/>
    <w:tmpl w:val="5282DFB2"/>
    <w:lvl w:ilvl="0">
      <w:start w:val="1"/>
      <w:numFmt w:val="bullet"/>
      <w:lvlText w:val="⮚"/>
      <w:lvlJc w:val="left"/>
      <w:pPr>
        <w:ind w:left="1107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27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47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67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87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707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27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47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67" w:hanging="360"/>
      </w:pPr>
      <w:rPr>
        <w:rFonts w:ascii="Noto Sans Symbols" w:hAnsi="Noto Sans Symbols" w:eastAsia="Noto Sans Symbols" w:cs="Noto Sans Symbols"/>
      </w:rPr>
    </w:lvl>
  </w:abstractNum>
  <w:abstractNum w:abstractNumId="4" w15:restartNumberingAfterBreak="0">
    <w:nsid w:val="361B5FBE"/>
    <w:multiLevelType w:val="multilevel"/>
    <w:tmpl w:val="6F904ACA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abstractNum w:abstractNumId="5" w15:restartNumberingAfterBreak="0">
    <w:nsid w:val="458118FA"/>
    <w:multiLevelType w:val="multilevel"/>
    <w:tmpl w:val="A3C2CC02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6" w15:restartNumberingAfterBreak="0">
    <w:nsid w:val="4917449F"/>
    <w:multiLevelType w:val="multilevel"/>
    <w:tmpl w:val="97365756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5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</w:abstractNum>
  <w:abstractNum w:abstractNumId="7" w15:restartNumberingAfterBreak="0">
    <w:nsid w:val="4A4865F3"/>
    <w:multiLevelType w:val="multilevel"/>
    <w:tmpl w:val="EF02B398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8" w15:restartNumberingAfterBreak="0">
    <w:nsid w:val="57D00972"/>
    <w:multiLevelType w:val="multilevel"/>
    <w:tmpl w:val="02C6C0A2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abstractNum w:abstractNumId="9" w15:restartNumberingAfterBreak="0">
    <w:nsid w:val="5BF057AC"/>
    <w:multiLevelType w:val="multilevel"/>
    <w:tmpl w:val="4DB44C1A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abstractNum w:abstractNumId="10" w15:restartNumberingAfterBreak="0">
    <w:nsid w:val="5D92770A"/>
    <w:multiLevelType w:val="multilevel"/>
    <w:tmpl w:val="33B89C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FDD4B86"/>
    <w:multiLevelType w:val="multilevel"/>
    <w:tmpl w:val="373A138A"/>
    <w:lvl w:ilvl="0">
      <w:start w:val="1"/>
      <w:numFmt w:val="bullet"/>
      <w:lvlText w:val="⮚"/>
      <w:lvlJc w:val="left"/>
      <w:pPr>
        <w:ind w:left="656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376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096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16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536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256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976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696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16" w:hanging="360"/>
      </w:pPr>
      <w:rPr>
        <w:rFonts w:ascii="Noto Sans Symbols" w:hAnsi="Noto Sans Symbols" w:eastAsia="Noto Sans Symbols" w:cs="Noto Sans Symbols"/>
      </w:rPr>
    </w:lvl>
  </w:abstractNum>
  <w:abstractNum w:abstractNumId="12" w15:restartNumberingAfterBreak="0">
    <w:nsid w:val="7100569D"/>
    <w:multiLevelType w:val="multilevel"/>
    <w:tmpl w:val="39E676A6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3" w15:restartNumberingAfterBreak="0">
    <w:nsid w:val="71FC2090"/>
    <w:multiLevelType w:val="multilevel"/>
    <w:tmpl w:val="B2EC785E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num w:numId="1" w16cid:durableId="1200241182">
    <w:abstractNumId w:val="12"/>
  </w:num>
  <w:num w:numId="2" w16cid:durableId="1974169728">
    <w:abstractNumId w:val="5"/>
  </w:num>
  <w:num w:numId="3" w16cid:durableId="536698603">
    <w:abstractNumId w:val="7"/>
  </w:num>
  <w:num w:numId="4" w16cid:durableId="1940022496">
    <w:abstractNumId w:val="13"/>
  </w:num>
  <w:num w:numId="5" w16cid:durableId="2016032842">
    <w:abstractNumId w:val="9"/>
  </w:num>
  <w:num w:numId="6" w16cid:durableId="1877304309">
    <w:abstractNumId w:val="11"/>
  </w:num>
  <w:num w:numId="7" w16cid:durableId="817846112">
    <w:abstractNumId w:val="0"/>
  </w:num>
  <w:num w:numId="8" w16cid:durableId="1554732027">
    <w:abstractNumId w:val="3"/>
  </w:num>
  <w:num w:numId="9" w16cid:durableId="998654646">
    <w:abstractNumId w:val="4"/>
  </w:num>
  <w:num w:numId="10" w16cid:durableId="884217893">
    <w:abstractNumId w:val="1"/>
  </w:num>
  <w:num w:numId="11" w16cid:durableId="2099718128">
    <w:abstractNumId w:val="8"/>
  </w:num>
  <w:num w:numId="12" w16cid:durableId="794375899">
    <w:abstractNumId w:val="6"/>
  </w:num>
  <w:num w:numId="13" w16cid:durableId="1731613863">
    <w:abstractNumId w:val="10"/>
  </w:num>
  <w:num w:numId="14" w16cid:durableId="4786971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EB6"/>
    <w:rsid w:val="000A7B47"/>
    <w:rsid w:val="001050E5"/>
    <w:rsid w:val="00146927"/>
    <w:rsid w:val="001D3E93"/>
    <w:rsid w:val="002869D3"/>
    <w:rsid w:val="004D3AC6"/>
    <w:rsid w:val="005D1DAC"/>
    <w:rsid w:val="005F5268"/>
    <w:rsid w:val="0061148F"/>
    <w:rsid w:val="00630672"/>
    <w:rsid w:val="00660DB6"/>
    <w:rsid w:val="006744FD"/>
    <w:rsid w:val="00680CB3"/>
    <w:rsid w:val="006854CB"/>
    <w:rsid w:val="006A22B0"/>
    <w:rsid w:val="006D3F15"/>
    <w:rsid w:val="006E1E74"/>
    <w:rsid w:val="0071667D"/>
    <w:rsid w:val="00720D90"/>
    <w:rsid w:val="007259D2"/>
    <w:rsid w:val="00755445"/>
    <w:rsid w:val="007F75C5"/>
    <w:rsid w:val="00807677"/>
    <w:rsid w:val="00813614"/>
    <w:rsid w:val="00841597"/>
    <w:rsid w:val="00945C6F"/>
    <w:rsid w:val="00996F70"/>
    <w:rsid w:val="009A1CF7"/>
    <w:rsid w:val="009F4310"/>
    <w:rsid w:val="00A77C7F"/>
    <w:rsid w:val="00BE476F"/>
    <w:rsid w:val="00C225F9"/>
    <w:rsid w:val="00D50BFD"/>
    <w:rsid w:val="00D56C13"/>
    <w:rsid w:val="00E13BEC"/>
    <w:rsid w:val="00E62478"/>
    <w:rsid w:val="00ED5400"/>
    <w:rsid w:val="00F07DB1"/>
    <w:rsid w:val="00F17EB6"/>
    <w:rsid w:val="00F67CA1"/>
    <w:rsid w:val="03175EE3"/>
    <w:rsid w:val="1114EB4F"/>
    <w:rsid w:val="25AAB9D7"/>
    <w:rsid w:val="267D192A"/>
    <w:rsid w:val="377E4904"/>
    <w:rsid w:val="3BBA12BE"/>
    <w:rsid w:val="4867BFCB"/>
    <w:rsid w:val="553A69C8"/>
    <w:rsid w:val="623EE411"/>
    <w:rsid w:val="628D46EE"/>
    <w:rsid w:val="6BDB74C7"/>
    <w:rsid w:val="6DE8A807"/>
    <w:rsid w:val="758C4329"/>
    <w:rsid w:val="75FD1F4C"/>
    <w:rsid w:val="7656BBCC"/>
    <w:rsid w:val="7F3EBBC2"/>
    <w:rsid w:val="7F90C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A275B"/>
  <w15:docId w15:val="{27D789BA-6A34-4946-9382-CA2374C32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4"/>
        <w:szCs w:val="24"/>
        <w:lang w:val="en-GB" w:eastAsia="en-US" w:bidi="ar-SA"/>
      </w:rPr>
    </w:rPrDefault>
    <w:pPrDefault>
      <w:pPr>
        <w:spacing w:after="160" w:line="259" w:lineRule="auto"/>
        <w:ind w:firstLine="45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libri" w:hAnsi="Calibri" w:eastAsia="Calibri" w:cs="Calibri"/>
      <w:color w:val="2F549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rFonts w:ascii="Calibri" w:hAnsi="Calibri" w:eastAsia="Calibri" w:cs="Calibri"/>
      <w:color w:val="1F3863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120" w:line="276" w:lineRule="auto"/>
      <w:ind w:left="864" w:hanging="864"/>
      <w:outlineLvl w:val="3"/>
    </w:pPr>
    <w:rPr>
      <w:b/>
      <w:color w:val="365F91"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b/>
      <w:i/>
      <w:color w:val="008000"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outlineLvl w:val="5"/>
    </w:pPr>
    <w:rPr>
      <w:rFonts w:ascii="Times New Roman" w:hAnsi="Times New Roman" w:eastAsia="Times New Roman" w:cs="Times New Roman"/>
      <w:b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29" w:type="dxa"/>
        <w:left w:w="115" w:type="dxa"/>
        <w:bottom w:w="29" w:type="dxa"/>
        <w:right w:w="115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29" w:type="dxa"/>
        <w:left w:w="115" w:type="dxa"/>
        <w:bottom w:w="29" w:type="dxa"/>
        <w:right w:w="115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29" w:type="dxa"/>
        <w:left w:w="115" w:type="dxa"/>
        <w:bottom w:w="29" w:type="dxa"/>
        <w:right w:w="115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29" w:type="dxa"/>
        <w:left w:w="115" w:type="dxa"/>
        <w:bottom w:w="29" w:type="dxa"/>
        <w:right w:w="115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29" w:type="dxa"/>
        <w:left w:w="115" w:type="dxa"/>
        <w:bottom w:w="29" w:type="dxa"/>
        <w:right w:w="115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29" w:type="dxa"/>
        <w:left w:w="115" w:type="dxa"/>
        <w:bottom w:w="29" w:type="dxa"/>
        <w:right w:w="115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29" w:type="dxa"/>
        <w:left w:w="115" w:type="dxa"/>
        <w:bottom w:w="29" w:type="dxa"/>
        <w:right w:w="115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29" w:type="dxa"/>
        <w:left w:w="115" w:type="dxa"/>
        <w:bottom w:w="29" w:type="dxa"/>
        <w:right w:w="115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29" w:type="dxa"/>
        <w:left w:w="115" w:type="dxa"/>
        <w:bottom w:w="29" w:type="dxa"/>
        <w:right w:w="115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29" w:type="dxa"/>
        <w:left w:w="115" w:type="dxa"/>
        <w:bottom w:w="29" w:type="dxa"/>
        <w:right w:w="115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29" w:type="dxa"/>
        <w:left w:w="115" w:type="dxa"/>
        <w:bottom w:w="29" w:type="dxa"/>
        <w:right w:w="115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29" w:type="dxa"/>
        <w:left w:w="115" w:type="dxa"/>
        <w:bottom w:w="29" w:type="dxa"/>
        <w:right w:w="115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29" w:type="dxa"/>
        <w:left w:w="115" w:type="dxa"/>
        <w:bottom w:w="29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4159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841597"/>
  </w:style>
  <w:style w:type="paragraph" w:styleId="Footer">
    <w:name w:val="footer"/>
    <w:basedOn w:val="Normal"/>
    <w:link w:val="FooterChar"/>
    <w:uiPriority w:val="99"/>
    <w:semiHidden/>
    <w:unhideWhenUsed/>
    <w:rsid w:val="0084159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841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6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2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mdmQr3JP5SfKnEMGH9fIfcmsdw==">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Nguyễn Trịnh Đông</lastModifiedBy>
  <revision>36</revision>
  <dcterms:created xsi:type="dcterms:W3CDTF">2023-12-07T08:07:00.0000000Z</dcterms:created>
  <dcterms:modified xsi:type="dcterms:W3CDTF">2024-01-04T09:31:42.5066207Z</dcterms:modified>
</coreProperties>
</file>